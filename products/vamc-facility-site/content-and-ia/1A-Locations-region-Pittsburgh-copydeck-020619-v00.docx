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691A6" w14:textId="72F73D1E" w:rsidR="00021D62" w:rsidRPr="00F9459A" w:rsidRDefault="00E25775" w:rsidP="00AC6032">
      <w:pPr>
        <w:pStyle w:val="Title"/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 xml:space="preserve">1A </w:t>
      </w:r>
      <w:r w:rsidR="00A21082" w:rsidRPr="00F9459A">
        <w:rPr>
          <w:rFonts w:asciiTheme="minorHAnsi" w:hAnsiTheme="minorHAnsi" w:cstheme="minorHAnsi"/>
          <w:b/>
          <w:color w:val="auto"/>
          <w:sz w:val="22"/>
          <w:szCs w:val="22"/>
        </w:rPr>
        <w:t xml:space="preserve">Pittsburgh 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region locations</w:t>
      </w:r>
      <w:r w:rsidR="00F777AC" w:rsidRPr="00F9459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page</w:t>
      </w:r>
      <w:r w:rsidR="00520E39" w:rsidRPr="00F9459A">
        <w:rPr>
          <w:rFonts w:asciiTheme="minorHAnsi" w:hAnsiTheme="minorHAnsi" w:cstheme="minorHAnsi"/>
          <w:b/>
          <w:color w:val="auto"/>
          <w:sz w:val="22"/>
          <w:szCs w:val="22"/>
        </w:rPr>
        <w:t xml:space="preserve">: 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Our locations</w:t>
      </w:r>
    </w:p>
    <w:p w14:paraId="32191AA9" w14:textId="77777777" w:rsidR="00C74E72" w:rsidRPr="00F9459A" w:rsidRDefault="00021D62" w:rsidP="00C74E72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F9459A">
        <w:rPr>
          <w:rFonts w:asciiTheme="minorHAnsi" w:hAnsiTheme="minorHAnsi" w:cstheme="minorHAnsi"/>
          <w:color w:val="auto"/>
          <w:sz w:val="22"/>
          <w:szCs w:val="22"/>
        </w:rPr>
        <w:t>Production n</w:t>
      </w:r>
      <w:r w:rsidR="00C74E72" w:rsidRPr="00F9459A">
        <w:rPr>
          <w:rFonts w:asciiTheme="minorHAnsi" w:hAnsiTheme="minorHAnsi" w:cstheme="minorHAnsi"/>
          <w:color w:val="auto"/>
          <w:sz w:val="22"/>
          <w:szCs w:val="22"/>
        </w:rPr>
        <w:t>otes</w:t>
      </w:r>
    </w:p>
    <w:tbl>
      <w:tblPr>
        <w:tblW w:w="472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383"/>
        <w:gridCol w:w="7016"/>
      </w:tblGrid>
      <w:tr w:rsidR="000E0981" w:rsidRPr="00F9459A" w14:paraId="3568A032" w14:textId="77777777" w:rsidTr="0050227C">
        <w:tc>
          <w:tcPr>
            <w:tcW w:w="3960" w:type="dxa"/>
            <w:shd w:val="clear" w:color="auto" w:fill="CCCCCC"/>
          </w:tcPr>
          <w:p w14:paraId="6CA97BEC" w14:textId="77777777" w:rsidR="00C74E72" w:rsidRDefault="00C74E72" w:rsidP="001C533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IA / Path</w:t>
            </w:r>
          </w:p>
          <w:p w14:paraId="082090B4" w14:textId="5F702900" w:rsidR="00216666" w:rsidRPr="00216666" w:rsidRDefault="00216666" w:rsidP="001C533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16666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Home = VA.gov</w:t>
            </w:r>
          </w:p>
        </w:tc>
        <w:tc>
          <w:tcPr>
            <w:tcW w:w="8478" w:type="dxa"/>
          </w:tcPr>
          <w:p w14:paraId="645BEB8E" w14:textId="231E7F12" w:rsidR="0029096E" w:rsidRPr="000E785B" w:rsidRDefault="00C423CC" w:rsidP="00574C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Home </w:t>
            </w:r>
            <w:r w:rsidR="00C02AB5" w:rsidRPr="000E785B">
              <w:rPr>
                <w:rFonts w:asciiTheme="minorHAnsi" w:hAnsiTheme="minorHAnsi" w:cstheme="minorHAnsi"/>
                <w:sz w:val="22"/>
                <w:szCs w:val="22"/>
              </w:rPr>
              <w:t xml:space="preserve">&gt; </w:t>
            </w:r>
            <w:r w:rsidR="00A21082" w:rsidRPr="000E785B">
              <w:rPr>
                <w:rFonts w:asciiTheme="minorHAnsi" w:hAnsiTheme="minorHAnsi" w:cstheme="minorHAnsi"/>
                <w:sz w:val="22"/>
                <w:szCs w:val="22"/>
              </w:rPr>
              <w:t>Pittsburgh health care</w:t>
            </w:r>
            <w:r w:rsidR="00520E39" w:rsidRPr="000E785B">
              <w:rPr>
                <w:rFonts w:asciiTheme="minorHAnsi" w:hAnsiTheme="minorHAnsi" w:cstheme="minorHAnsi"/>
                <w:sz w:val="22"/>
                <w:szCs w:val="22"/>
              </w:rPr>
              <w:t xml:space="preserve"> &gt; Our locations </w:t>
            </w:r>
          </w:p>
        </w:tc>
      </w:tr>
      <w:tr w:rsidR="000E0981" w:rsidRPr="00F9459A" w14:paraId="71C8BBB3" w14:textId="77777777" w:rsidTr="0050227C">
        <w:trPr>
          <w:trHeight w:val="432"/>
        </w:trPr>
        <w:tc>
          <w:tcPr>
            <w:tcW w:w="3960" w:type="dxa"/>
            <w:shd w:val="clear" w:color="auto" w:fill="CCCCCC"/>
          </w:tcPr>
          <w:p w14:paraId="09D67070" w14:textId="093C67F8" w:rsidR="00EB3651" w:rsidRPr="00F9459A" w:rsidRDefault="00EB3651" w:rsidP="001C533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Desired URL</w:t>
            </w:r>
            <w:r w:rsidR="004C1B77"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(consult search strategist for URL)</w:t>
            </w:r>
          </w:p>
        </w:tc>
        <w:tc>
          <w:tcPr>
            <w:tcW w:w="8478" w:type="dxa"/>
          </w:tcPr>
          <w:p w14:paraId="1D089989" w14:textId="412E11CC" w:rsidR="00216666" w:rsidRPr="005936A6" w:rsidRDefault="00216666" w:rsidP="002166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936A6">
              <w:rPr>
                <w:rFonts w:asciiTheme="minorHAnsi" w:hAnsiTheme="minorHAnsi" w:cstheme="minorHAnsi"/>
                <w:sz w:val="22"/>
                <w:szCs w:val="22"/>
              </w:rPr>
              <w:t>/pittsburgh-health-care/locations</w:t>
            </w:r>
          </w:p>
          <w:p w14:paraId="02A43D1A" w14:textId="028372F0" w:rsidR="00520E39" w:rsidRPr="00C423CC" w:rsidRDefault="00216666" w:rsidP="00F777AC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Pull from Mikki’s IA </w:t>
            </w:r>
            <w:r w:rsidR="00016C1A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spreadsheet</w:t>
            </w:r>
          </w:p>
        </w:tc>
      </w:tr>
      <w:tr w:rsidR="000E0981" w:rsidRPr="00F9459A" w14:paraId="3DD1DCAD" w14:textId="77777777" w:rsidTr="0050227C">
        <w:trPr>
          <w:trHeight w:val="432"/>
        </w:trPr>
        <w:tc>
          <w:tcPr>
            <w:tcW w:w="3960" w:type="dxa"/>
            <w:shd w:val="clear" w:color="auto" w:fill="CCCCCC"/>
          </w:tcPr>
          <w:p w14:paraId="3CD5B725" w14:textId="77777777" w:rsidR="00C74E72" w:rsidRPr="00F9459A" w:rsidRDefault="00C74E72" w:rsidP="001C533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Comments</w:t>
            </w:r>
          </w:p>
        </w:tc>
        <w:tc>
          <w:tcPr>
            <w:tcW w:w="8478" w:type="dxa"/>
          </w:tcPr>
          <w:p w14:paraId="6C063CF4" w14:textId="65B6F7C9" w:rsidR="00B20CCB" w:rsidRDefault="00016C1A" w:rsidP="00B20CCB">
            <w:pPr>
              <w:rPr>
                <w:color w:val="FF0000"/>
                <w:sz w:val="18"/>
                <w:szCs w:val="18"/>
                <w:lang w:val="en"/>
              </w:rPr>
            </w:pPr>
            <w:r>
              <w:rPr>
                <w:color w:val="FF0000"/>
                <w:sz w:val="18"/>
                <w:szCs w:val="18"/>
                <w:lang w:val="en"/>
              </w:rPr>
              <w:t xml:space="preserve">Pull locations data </w:t>
            </w:r>
            <w:r w:rsidR="00ED2380">
              <w:rPr>
                <w:color w:val="FF0000"/>
                <w:sz w:val="18"/>
                <w:szCs w:val="18"/>
                <w:lang w:val="en"/>
              </w:rPr>
              <w:t>from the facility locator API</w:t>
            </w:r>
            <w:r>
              <w:rPr>
                <w:color w:val="FF0000"/>
                <w:sz w:val="18"/>
                <w:szCs w:val="18"/>
                <w:lang w:val="en"/>
              </w:rPr>
              <w:t xml:space="preserve"> – facility name, address, etc</w:t>
            </w:r>
            <w:r w:rsidR="00ED2380">
              <w:rPr>
                <w:color w:val="FF0000"/>
                <w:sz w:val="18"/>
                <w:szCs w:val="18"/>
                <w:lang w:val="en"/>
              </w:rPr>
              <w:t xml:space="preserve">. </w:t>
            </w:r>
          </w:p>
          <w:p w14:paraId="6DDFCD3F" w14:textId="5285A588" w:rsidR="00ED2380" w:rsidRPr="004A319C" w:rsidRDefault="00ED2380" w:rsidP="00B20CCB">
            <w:pPr>
              <w:rPr>
                <w:color w:val="FF0000"/>
                <w:sz w:val="18"/>
                <w:szCs w:val="18"/>
                <w:lang w:val="en"/>
              </w:rPr>
            </w:pPr>
            <w:r w:rsidRPr="004A319C">
              <w:rPr>
                <w:color w:val="FF0000"/>
                <w:sz w:val="18"/>
                <w:szCs w:val="18"/>
                <w:highlight w:val="yellow"/>
                <w:lang w:val="en"/>
              </w:rPr>
              <w:t xml:space="preserve">EX: Use the field labels provided in the copydeck (e.g., “Main phone”) BUT display the phone number </w:t>
            </w:r>
            <w:r w:rsidR="00016C1A">
              <w:rPr>
                <w:color w:val="FF0000"/>
                <w:sz w:val="18"/>
                <w:szCs w:val="18"/>
                <w:highlight w:val="yellow"/>
                <w:lang w:val="en"/>
              </w:rPr>
              <w:t xml:space="preserve">data </w:t>
            </w:r>
            <w:r w:rsidRPr="004A319C">
              <w:rPr>
                <w:color w:val="FF0000"/>
                <w:sz w:val="18"/>
                <w:szCs w:val="18"/>
                <w:highlight w:val="yellow"/>
                <w:lang w:val="en"/>
              </w:rPr>
              <w:t>from the API.</w:t>
            </w:r>
            <w:r>
              <w:rPr>
                <w:color w:val="FF0000"/>
                <w:sz w:val="18"/>
                <w:szCs w:val="18"/>
                <w:lang w:val="en"/>
              </w:rPr>
              <w:t xml:space="preserve"> </w:t>
            </w:r>
          </w:p>
        </w:tc>
      </w:tr>
    </w:tbl>
    <w:p w14:paraId="370BBD2D" w14:textId="633918C9" w:rsidR="00C74E72" w:rsidRPr="009F6173" w:rsidRDefault="002D7B3A" w:rsidP="00C74E72">
      <w:pPr>
        <w:pStyle w:val="Heading2"/>
        <w:rPr>
          <w:rFonts w:asciiTheme="minorHAnsi" w:hAnsiTheme="minorHAnsi" w:cstheme="minorHAnsi"/>
          <w:b w:val="0"/>
          <w:color w:val="FF0000"/>
          <w:sz w:val="22"/>
          <w:szCs w:val="22"/>
        </w:rPr>
      </w:pPr>
      <w:r w:rsidRPr="00F9459A">
        <w:rPr>
          <w:rFonts w:asciiTheme="minorHAnsi" w:hAnsiTheme="minorHAnsi" w:cstheme="minorHAnsi"/>
          <w:color w:val="auto"/>
          <w:sz w:val="22"/>
          <w:szCs w:val="22"/>
        </w:rPr>
        <w:t>Page properties</w:t>
      </w:r>
      <w:r w:rsidR="009F6173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tbl>
      <w:tblPr>
        <w:tblW w:w="472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449"/>
        <w:gridCol w:w="6950"/>
      </w:tblGrid>
      <w:tr w:rsidR="0031188E" w:rsidRPr="00F9459A" w14:paraId="61CD156C" w14:textId="77777777" w:rsidTr="0050227C">
        <w:tc>
          <w:tcPr>
            <w:tcW w:w="3960" w:type="dxa"/>
            <w:shd w:val="clear" w:color="auto" w:fill="CCCCCC"/>
          </w:tcPr>
          <w:p w14:paraId="58654981" w14:textId="29EB8F84" w:rsidR="0031188E" w:rsidRPr="00F9459A" w:rsidRDefault="004B1000" w:rsidP="001C533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Page t</w:t>
            </w:r>
            <w:r w:rsidR="0031188E"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itle</w:t>
            </w:r>
            <w:r w:rsidR="008A53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H1</w:t>
            </w:r>
          </w:p>
        </w:tc>
        <w:tc>
          <w:tcPr>
            <w:tcW w:w="8478" w:type="dxa"/>
          </w:tcPr>
          <w:p w14:paraId="40C1B1C1" w14:textId="027CC021" w:rsidR="0031188E" w:rsidRPr="000E785B" w:rsidRDefault="00E25775" w:rsidP="008F1E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Our locations</w:t>
            </w:r>
          </w:p>
        </w:tc>
      </w:tr>
      <w:tr w:rsidR="0031188E" w:rsidRPr="00F9459A" w14:paraId="71EF910E" w14:textId="77777777" w:rsidTr="0050227C">
        <w:tc>
          <w:tcPr>
            <w:tcW w:w="3960" w:type="dxa"/>
            <w:shd w:val="clear" w:color="auto" w:fill="CCCCCC"/>
          </w:tcPr>
          <w:p w14:paraId="4593027C" w14:textId="2566E8AC" w:rsidR="0031188E" w:rsidRDefault="002F4983" w:rsidP="004709D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Browser t</w:t>
            </w:r>
            <w:r w:rsidR="0031188E"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itle</w:t>
            </w:r>
          </w:p>
          <w:p w14:paraId="13BBC80C" w14:textId="2F1F5BE8" w:rsidR="00CB0E65" w:rsidRPr="00607491" w:rsidRDefault="00CB0E65" w:rsidP="00CB0E65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T</w:t>
            </w:r>
            <w:r w:rsid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itle t</w:t>
            </w:r>
            <w:r w:rsidR="00A000DC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ag </w:t>
            </w:r>
            <w:r w:rsidRP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50-60 characters (shoot for &lt;55); primary keyword should be at beginning of title tag; can work in a secondary keyword if it fits natura</w:t>
            </w:r>
            <w:r w:rsidR="00607491" w:rsidRP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lly; </w:t>
            </w:r>
            <w:r w:rsidR="00A000DC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title case;</w:t>
            </w:r>
            <w:r w:rsidR="00A000DC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 okay to omit |VA.gov if space is needed.</w:t>
            </w:r>
          </w:p>
        </w:tc>
        <w:tc>
          <w:tcPr>
            <w:tcW w:w="8478" w:type="dxa"/>
          </w:tcPr>
          <w:p w14:paraId="1E55ED6B" w14:textId="318C1579" w:rsidR="0031188E" w:rsidRDefault="00813C34" w:rsidP="008F1E06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3718A">
              <w:rPr>
                <w:rFonts w:asciiTheme="minorHAnsi" w:hAnsiTheme="minorHAnsi" w:cstheme="minorHAnsi"/>
                <w:sz w:val="22"/>
                <w:szCs w:val="22"/>
              </w:rPr>
              <w:t xml:space="preserve">VA </w:t>
            </w:r>
            <w:r w:rsidR="00520E39" w:rsidRPr="00D3718A">
              <w:rPr>
                <w:rFonts w:asciiTheme="minorHAnsi" w:hAnsiTheme="minorHAnsi" w:cstheme="minorHAnsi"/>
                <w:sz w:val="22"/>
                <w:szCs w:val="22"/>
              </w:rPr>
              <w:t>Pittsburgh Health Care</w:t>
            </w:r>
            <w:r w:rsidR="00CB0E65" w:rsidRPr="00D3718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B0E65" w:rsidRPr="00D3718A">
              <w:rPr>
                <w:rFonts w:asciiTheme="minorHAnsi" w:hAnsiTheme="minorHAnsi" w:cstheme="minorHAnsi"/>
                <w:bCs/>
                <w:sz w:val="22"/>
                <w:szCs w:val="22"/>
              </w:rPr>
              <w:t>|</w:t>
            </w:r>
            <w:r w:rsidR="00CB0E65" w:rsidRPr="00D3718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B0E65" w:rsidRPr="00607491">
              <w:rPr>
                <w:rFonts w:asciiTheme="minorHAnsi" w:hAnsiTheme="minorHAnsi" w:cstheme="minorHAnsi"/>
                <w:sz w:val="22"/>
                <w:szCs w:val="22"/>
              </w:rPr>
              <w:t xml:space="preserve">Our Locations </w:t>
            </w:r>
            <w:r w:rsidR="00CB0E65" w:rsidRPr="00D3718A">
              <w:rPr>
                <w:rFonts w:asciiTheme="minorHAnsi" w:hAnsiTheme="minorHAnsi" w:cstheme="minorHAnsi"/>
                <w:sz w:val="22"/>
                <w:szCs w:val="22"/>
              </w:rPr>
              <w:t>|</w:t>
            </w:r>
            <w:r w:rsidR="00CB0E65" w:rsidRPr="00D3718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VA.gov</w:t>
            </w:r>
          </w:p>
          <w:p w14:paraId="66207E26" w14:textId="77777777" w:rsidR="00607491" w:rsidRPr="00D3718A" w:rsidRDefault="00607491" w:rsidP="008F1E06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bookmarkStart w:id="0" w:name="_GoBack"/>
            <w:bookmarkEnd w:id="0"/>
          </w:p>
          <w:p w14:paraId="187A93FD" w14:textId="77777777" w:rsidR="00607491" w:rsidRDefault="00607491" w:rsidP="00607491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FORMAT</w:t>
            </w:r>
          </w:p>
          <w:p w14:paraId="25F638D9" w14:textId="62E717C3" w:rsidR="00CB0E65" w:rsidRPr="00607491" w:rsidRDefault="00607491" w:rsidP="008F1E0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718A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VAMC Regional Site Name | Page Name | VA.gov</w:t>
            </w:r>
          </w:p>
        </w:tc>
      </w:tr>
      <w:tr w:rsidR="0031188E" w:rsidRPr="00F9459A" w14:paraId="7EB0E72B" w14:textId="77777777" w:rsidTr="0050227C">
        <w:trPr>
          <w:trHeight w:val="981"/>
        </w:trPr>
        <w:tc>
          <w:tcPr>
            <w:tcW w:w="3960" w:type="dxa"/>
            <w:shd w:val="clear" w:color="auto" w:fill="CCCCCC"/>
          </w:tcPr>
          <w:p w14:paraId="2211F4D5" w14:textId="77777777" w:rsidR="0031188E" w:rsidRDefault="002F4983" w:rsidP="009430E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Meta d</w:t>
            </w:r>
            <w:r w:rsidR="0031188E"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escription </w:t>
            </w:r>
          </w:p>
          <w:p w14:paraId="0E9CB715" w14:textId="6DD0762B" w:rsidR="00CB0E65" w:rsidRPr="00CB0E65" w:rsidRDefault="00CB0E65" w:rsidP="009430E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8478" w:type="dxa"/>
          </w:tcPr>
          <w:p w14:paraId="2D2850CF" w14:textId="59D40E0C" w:rsidR="00607491" w:rsidRPr="000E785B" w:rsidRDefault="00016C1A" w:rsidP="009430E2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eastAsia="en-US"/>
              </w:rPr>
              <w:t xml:space="preserve">Max 155-character description. </w:t>
            </w:r>
            <w:r w:rsidR="00607491" w:rsidRPr="00607491">
              <w:rPr>
                <w:rFonts w:asciiTheme="minorHAnsi" w:hAnsiTheme="minorHAnsi" w:cstheme="minorHAnsi"/>
                <w:color w:val="FF0000"/>
                <w:sz w:val="22"/>
                <w:szCs w:val="22"/>
                <w:lang w:eastAsia="en-US"/>
              </w:rPr>
              <w:t xml:space="preserve">Use the </w:t>
            </w:r>
            <w:r w:rsidR="00607491" w:rsidRP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primary </w:t>
            </w:r>
            <w:r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SEO </w:t>
            </w:r>
            <w:r w:rsidR="00607491" w:rsidRP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keyword</w:t>
            </w:r>
            <w:r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 or phrase</w:t>
            </w:r>
            <w:r w:rsidR="00607491" w:rsidRP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 toward beginning of description; incorporate a call to action if there’s room.</w:t>
            </w:r>
          </w:p>
        </w:tc>
      </w:tr>
      <w:tr w:rsidR="0031188E" w:rsidRPr="00F9459A" w14:paraId="4B829002" w14:textId="77777777" w:rsidTr="0050227C">
        <w:tc>
          <w:tcPr>
            <w:tcW w:w="3960" w:type="dxa"/>
            <w:shd w:val="clear" w:color="auto" w:fill="CCCCCC"/>
          </w:tcPr>
          <w:p w14:paraId="3ECF2F48" w14:textId="20567049" w:rsidR="0031188E" w:rsidRPr="00F9459A" w:rsidRDefault="002F4983" w:rsidP="004709D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SEO terms/p</w:t>
            </w:r>
            <w:r w:rsidR="0031188E"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hrases</w:t>
            </w:r>
          </w:p>
        </w:tc>
        <w:tc>
          <w:tcPr>
            <w:tcW w:w="8478" w:type="dxa"/>
          </w:tcPr>
          <w:p w14:paraId="2D55B161" w14:textId="372BB5FB" w:rsidR="0031188E" w:rsidRPr="000E785B" w:rsidRDefault="008F1E06" w:rsidP="00C532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E785B">
              <w:rPr>
                <w:rFonts w:asciiTheme="minorHAnsi" w:hAnsiTheme="minorHAnsi" w:cstheme="minorHAnsi"/>
                <w:sz w:val="22"/>
                <w:szCs w:val="22"/>
              </w:rPr>
              <w:t>1 – 2 words or phrase</w:t>
            </w:r>
            <w:r w:rsidR="00016C1A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</w:tr>
    </w:tbl>
    <w:p w14:paraId="3175F943" w14:textId="77777777" w:rsidR="00650A30" w:rsidRPr="00F9459A" w:rsidRDefault="00650A30" w:rsidP="00DD5F67">
      <w:pPr>
        <w:spacing w:after="0"/>
        <w:rPr>
          <w:rFonts w:asciiTheme="minorHAnsi" w:hAnsiTheme="minorHAnsi" w:cstheme="minorHAnsi"/>
          <w:b/>
          <w:sz w:val="22"/>
          <w:szCs w:val="22"/>
        </w:rPr>
      </w:pPr>
    </w:p>
    <w:p w14:paraId="00A28761" w14:textId="359C831A" w:rsidR="00A0481A" w:rsidRPr="00F9459A" w:rsidRDefault="00DC6266" w:rsidP="00DD5F67">
      <w:pPr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F9459A">
        <w:rPr>
          <w:rFonts w:asciiTheme="minorHAnsi" w:hAnsiTheme="minorHAnsi" w:cstheme="minorHAnsi"/>
          <w:b/>
          <w:sz w:val="22"/>
          <w:szCs w:val="22"/>
        </w:rPr>
        <w:t>Content</w:t>
      </w:r>
    </w:p>
    <w:tbl>
      <w:tblPr>
        <w:tblStyle w:val="TableGrid"/>
        <w:tblW w:w="98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10"/>
        <w:gridCol w:w="3600"/>
      </w:tblGrid>
      <w:tr w:rsidR="001A4646" w:rsidRPr="00F9459A" w14:paraId="3278E8F8" w14:textId="77777777" w:rsidTr="009D2798">
        <w:tc>
          <w:tcPr>
            <w:tcW w:w="9810" w:type="dxa"/>
            <w:gridSpan w:val="2"/>
            <w:shd w:val="clear" w:color="auto" w:fill="B6DDE8" w:themeFill="accent5" w:themeFillTint="66"/>
          </w:tcPr>
          <w:p w14:paraId="76303547" w14:textId="47EA5884" w:rsidR="001A4646" w:rsidRPr="00E312BF" w:rsidRDefault="009B09B3" w:rsidP="00650A30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Page name and intro</w:t>
            </w:r>
            <w:r w:rsidR="00520E39"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  <w:r w:rsid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section</w:t>
            </w:r>
          </w:p>
        </w:tc>
      </w:tr>
      <w:tr w:rsidR="001A4646" w:rsidRPr="00F9459A" w14:paraId="64332AA4" w14:textId="77777777" w:rsidTr="00260F29">
        <w:trPr>
          <w:trHeight w:val="1295"/>
        </w:trPr>
        <w:tc>
          <w:tcPr>
            <w:tcW w:w="9810" w:type="dxa"/>
            <w:gridSpan w:val="2"/>
          </w:tcPr>
          <w:p w14:paraId="3DB2A219" w14:textId="77C995D1" w:rsidR="001A4646" w:rsidRPr="00F9459A" w:rsidRDefault="000331B1" w:rsidP="007925A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A7398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H1</w:t>
            </w:r>
            <w:r w:rsidR="002D41CB" w:rsidRPr="00CA7398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:</w:t>
            </w:r>
            <w:r w:rsidR="00260F2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8A5378">
              <w:rPr>
                <w:rFonts w:asciiTheme="minorHAnsi" w:hAnsiTheme="minorHAnsi" w:cstheme="minorHAnsi"/>
                <w:b/>
                <w:sz w:val="22"/>
                <w:szCs w:val="22"/>
              </w:rPr>
              <w:t>Our locations</w:t>
            </w:r>
          </w:p>
          <w:p w14:paraId="5DE1AADB" w14:textId="77777777" w:rsidR="009B09B3" w:rsidRPr="00E312BF" w:rsidRDefault="009B09B3" w:rsidP="00520E39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[Optional facility image]</w:t>
            </w:r>
          </w:p>
          <w:p w14:paraId="144CDFD2" w14:textId="182188BF" w:rsidR="00A74E07" w:rsidRPr="00260F29" w:rsidRDefault="00574C06" w:rsidP="00574C06">
            <w:p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 w:rsidRPr="00260F2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Some kind of intro blurb.</w:t>
            </w:r>
            <w:r w:rsidR="002D41CB" w:rsidRPr="00260F2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  <w:r w:rsidRPr="00260F29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>About 50-</w:t>
            </w:r>
            <w:r w:rsidR="00066A28" w:rsidRPr="00260F29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>100</w:t>
            </w:r>
            <w:r w:rsidR="00670431" w:rsidRPr="00260F29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 xml:space="preserve"> words max.</w:t>
            </w:r>
          </w:p>
        </w:tc>
      </w:tr>
      <w:tr w:rsidR="00260F29" w:rsidRPr="00260F29" w14:paraId="52A638C7" w14:textId="77777777" w:rsidTr="009D2798">
        <w:tc>
          <w:tcPr>
            <w:tcW w:w="9810" w:type="dxa"/>
            <w:gridSpan w:val="2"/>
            <w:shd w:val="clear" w:color="auto" w:fill="B6DDE8" w:themeFill="accent5" w:themeFillTint="66"/>
          </w:tcPr>
          <w:p w14:paraId="19F7CDFE" w14:textId="544CCC6C" w:rsidR="00D34386" w:rsidRPr="00260F29" w:rsidRDefault="00F95391" w:rsidP="00650A3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60F29">
              <w:rPr>
                <w:rFonts w:asciiTheme="minorHAnsi" w:hAnsiTheme="minorHAnsi" w:cstheme="minorHAnsi"/>
                <w:b/>
                <w:sz w:val="22"/>
                <w:szCs w:val="22"/>
              </w:rPr>
              <w:t>H2 Main locations</w:t>
            </w:r>
          </w:p>
        </w:tc>
      </w:tr>
      <w:tr w:rsidR="001428C2" w:rsidRPr="00F9459A" w14:paraId="11568DAD" w14:textId="77777777" w:rsidTr="00016C1A">
        <w:tc>
          <w:tcPr>
            <w:tcW w:w="6210" w:type="dxa"/>
            <w:tcBorders>
              <w:right w:val="nil"/>
            </w:tcBorders>
            <w:shd w:val="clear" w:color="auto" w:fill="auto"/>
          </w:tcPr>
          <w:p w14:paraId="123DCF1E" w14:textId="055ABFC5" w:rsidR="001428C2" w:rsidRDefault="00016C1A" w:rsidP="00142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Facility N</w:t>
            </w:r>
            <w:r w:rsidR="001428C2">
              <w:rPr>
                <w:rFonts w:asciiTheme="minorHAnsi" w:hAnsiTheme="minorHAnsi" w:cstheme="minorHAnsi"/>
                <w:sz w:val="22"/>
                <w:szCs w:val="22"/>
              </w:rPr>
              <w:t>ame</w:t>
            </w:r>
            <w:r w:rsidR="001428C2" w:rsidRPr="00F9539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[LINK TO FACILITY PAGE]</w:t>
            </w:r>
          </w:p>
          <w:p w14:paraId="683F66A5" w14:textId="11AF9623" w:rsidR="001428C2" w:rsidRDefault="001428C2" w:rsidP="00142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A7398">
              <w:rPr>
                <w:rFonts w:asciiTheme="minorHAnsi" w:hAnsiTheme="minorHAnsi" w:cstheme="minorHAnsi"/>
                <w:sz w:val="22"/>
                <w:szCs w:val="22"/>
              </w:rPr>
              <w:t>Address</w:t>
            </w:r>
          </w:p>
          <w:p w14:paraId="181F82A0" w14:textId="45156125" w:rsidR="004B389C" w:rsidRDefault="004B389C" w:rsidP="00142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Directions </w:t>
            </w:r>
            <w:r w:rsidRPr="004B389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[LINK TO GOOGLE]</w:t>
            </w:r>
          </w:p>
          <w:p w14:paraId="6351C359" w14:textId="4207B5FD" w:rsidR="001428C2" w:rsidRDefault="001428C2" w:rsidP="00142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 phone</w:t>
            </w:r>
            <w:r w:rsidR="00D34386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79919A47" w14:textId="603C9A43" w:rsidR="00D34386" w:rsidRDefault="00D34386" w:rsidP="00142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Mental health clinic:</w:t>
            </w:r>
          </w:p>
          <w:p w14:paraId="0FF6E3AB" w14:textId="1804D35E" w:rsidR="004B389C" w:rsidRDefault="00016C1A" w:rsidP="00142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[See l</w:t>
            </w:r>
            <w:r w:rsidR="004B389C">
              <w:rPr>
                <w:rFonts w:asciiTheme="minorHAnsi" w:hAnsiTheme="minorHAnsi" w:cstheme="minorHAnsi"/>
                <w:sz w:val="22"/>
                <w:szCs w:val="22"/>
              </w:rPr>
              <w:t xml:space="preserve">ocation details] </w:t>
            </w:r>
            <w:r w:rsidR="004B389C" w:rsidRPr="004B389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[TERTIARY BUTTON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: LINK TO FACILITY PAGE</w:t>
            </w:r>
            <w:r w:rsidR="004B389C" w:rsidRPr="004B389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]</w:t>
            </w:r>
          </w:p>
          <w:p w14:paraId="1AACF7BC" w14:textId="0A569A31" w:rsidR="001428C2" w:rsidRPr="001428C2" w:rsidRDefault="001428C2" w:rsidP="00FD3172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del w:id="1" w:author="Lee, Jennifer Y." w:date="2019-02-05T16:04:00Z">
              <w:r w:rsidRPr="00F95391" w:rsidDel="004B389C">
                <w:rPr>
                  <w:rFonts w:asciiTheme="minorHAnsi" w:hAnsiTheme="minorHAnsi" w:cstheme="minorHAnsi"/>
                  <w:color w:val="FF0000"/>
                  <w:sz w:val="22"/>
                  <w:szCs w:val="22"/>
                </w:rPr>
                <w:delText>[See all services at this location]</w:delText>
              </w:r>
              <w:r w:rsidDel="004B389C">
                <w:rPr>
                  <w:rFonts w:asciiTheme="minorHAnsi" w:hAnsiTheme="minorHAnsi" w:cstheme="minorHAnsi"/>
                  <w:color w:val="FF0000"/>
                  <w:sz w:val="22"/>
                  <w:szCs w:val="22"/>
                </w:rPr>
                <w:delText xml:space="preserve"> </w:delText>
              </w:r>
              <w:r w:rsidR="00D34386" w:rsidDel="004B389C">
                <w:rPr>
                  <w:rFonts w:asciiTheme="minorHAnsi" w:hAnsiTheme="minorHAnsi" w:cstheme="minorHAnsi"/>
                  <w:color w:val="FF0000"/>
                  <w:sz w:val="22"/>
                  <w:szCs w:val="22"/>
                </w:rPr>
                <w:delText xml:space="preserve">LINK - </w:delText>
              </w:r>
              <w:r w:rsidDel="004B389C">
                <w:rPr>
                  <w:rFonts w:asciiTheme="minorHAnsi" w:hAnsiTheme="minorHAnsi" w:cstheme="minorHAnsi"/>
                  <w:color w:val="FF0000"/>
                  <w:sz w:val="22"/>
                  <w:szCs w:val="22"/>
                </w:rPr>
                <w:delText>OMIT for mvp</w:delText>
              </w:r>
            </w:del>
          </w:p>
        </w:tc>
        <w:tc>
          <w:tcPr>
            <w:tcW w:w="3600" w:type="dxa"/>
            <w:tcBorders>
              <w:left w:val="nil"/>
            </w:tcBorders>
            <w:shd w:val="clear" w:color="auto" w:fill="auto"/>
          </w:tcPr>
          <w:p w14:paraId="78A8A542" w14:textId="3FEBB786" w:rsidR="001428C2" w:rsidRPr="00066A28" w:rsidRDefault="00016C1A" w:rsidP="00FD3172">
            <w:pPr>
              <w:rPr>
                <w:rFonts w:asciiTheme="minorHAnsi" w:eastAsia="Calibr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color w:val="FF0000"/>
                <w:sz w:val="22"/>
                <w:szCs w:val="22"/>
              </w:rPr>
              <w:t>[Image thumbnail</w:t>
            </w:r>
            <w:r w:rsidR="001428C2" w:rsidRPr="00066A28">
              <w:rPr>
                <w:rFonts w:asciiTheme="minorHAnsi" w:eastAsia="Calibri" w:hAnsiTheme="minorHAnsi" w:cstheme="minorHAnsi"/>
                <w:color w:val="FF0000"/>
                <w:sz w:val="22"/>
                <w:szCs w:val="22"/>
              </w:rPr>
              <w:t>]</w:t>
            </w:r>
          </w:p>
          <w:p w14:paraId="78D8DD7E" w14:textId="77777777" w:rsidR="001428C2" w:rsidRPr="00CA7398" w:rsidRDefault="001428C2" w:rsidP="00FD3172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14:paraId="32B6292E" w14:textId="77777777" w:rsidR="001428C2" w:rsidRPr="00066A28" w:rsidRDefault="001428C2" w:rsidP="00FD3172">
            <w:pPr>
              <w:rPr>
                <w:rFonts w:asciiTheme="minorHAnsi" w:eastAsia="Calibri" w:hAnsiTheme="minorHAnsi" w:cstheme="minorHAnsi"/>
                <w:color w:val="548DD4" w:themeColor="text2" w:themeTint="99"/>
                <w:sz w:val="22"/>
                <w:szCs w:val="22"/>
              </w:rPr>
            </w:pPr>
          </w:p>
        </w:tc>
      </w:tr>
      <w:tr w:rsidR="00851139" w:rsidRPr="00F9459A" w14:paraId="0FAD5FAD" w14:textId="77777777" w:rsidTr="00417761">
        <w:tc>
          <w:tcPr>
            <w:tcW w:w="9810" w:type="dxa"/>
            <w:gridSpan w:val="2"/>
            <w:shd w:val="clear" w:color="auto" w:fill="auto"/>
          </w:tcPr>
          <w:p w14:paraId="0B5FA8D9" w14:textId="77777777" w:rsidR="00851139" w:rsidRPr="00ED5524" w:rsidRDefault="00851139" w:rsidP="00ED5524">
            <w:pPr>
              <w:pStyle w:val="Heading1"/>
              <w:shd w:val="clear" w:color="auto" w:fill="FFFFFF"/>
              <w:spacing w:before="0" w:after="120"/>
              <w:rPr>
                <w:rFonts w:asciiTheme="minorHAnsi" w:hAnsiTheme="minorHAnsi" w:cs="Times New Roman"/>
                <w:color w:val="323A45"/>
                <w:sz w:val="22"/>
                <w:szCs w:val="22"/>
                <w:lang w:eastAsia="en-US"/>
              </w:rPr>
            </w:pPr>
            <w:r w:rsidRPr="00ED5524">
              <w:rPr>
                <w:rFonts w:asciiTheme="minorHAnsi" w:hAnsiTheme="minorHAnsi"/>
                <w:color w:val="323A45"/>
                <w:sz w:val="22"/>
                <w:szCs w:val="22"/>
              </w:rPr>
              <w:lastRenderedPageBreak/>
              <w:t>Pittsburgh VA Medical Center-University Drive</w:t>
            </w:r>
          </w:p>
          <w:p w14:paraId="6FDD4C85" w14:textId="77777777" w:rsidR="00851139" w:rsidRPr="00ED5524" w:rsidRDefault="00851139" w:rsidP="006A0086">
            <w:pPr>
              <w:rPr>
                <w:rFonts w:asciiTheme="minorHAnsi" w:hAnsiTheme="minorHAnsi"/>
                <w:color w:val="323A45"/>
                <w:sz w:val="22"/>
                <w:szCs w:val="22"/>
                <w:shd w:val="clear" w:color="auto" w:fill="FFFFFF"/>
              </w:rPr>
            </w:pPr>
            <w:r w:rsidRPr="00ED5524">
              <w:rPr>
                <w:rFonts w:asciiTheme="minorHAnsi" w:hAnsiTheme="minorHAnsi"/>
                <w:color w:val="323A45"/>
                <w:sz w:val="22"/>
                <w:szCs w:val="22"/>
                <w:shd w:val="clear" w:color="auto" w:fill="FFFFFF"/>
              </w:rPr>
              <w:t>University Drive C</w:t>
            </w:r>
            <w:r w:rsidRPr="00ED5524">
              <w:rPr>
                <w:rFonts w:asciiTheme="minorHAnsi" w:hAnsiTheme="minorHAnsi"/>
                <w:color w:val="323A45"/>
                <w:sz w:val="22"/>
                <w:szCs w:val="22"/>
              </w:rPr>
              <w:br/>
            </w:r>
            <w:r w:rsidRPr="00ED5524">
              <w:rPr>
                <w:rFonts w:asciiTheme="minorHAnsi" w:hAnsiTheme="minorHAnsi"/>
                <w:color w:val="323A45"/>
                <w:sz w:val="22"/>
                <w:szCs w:val="22"/>
                <w:shd w:val="clear" w:color="auto" w:fill="FFFFFF"/>
              </w:rPr>
              <w:t>Pittsburgh, PA 15240-1003</w:t>
            </w:r>
          </w:p>
          <w:p w14:paraId="17CD734B" w14:textId="77777777" w:rsidR="00851139" w:rsidRPr="00ED5524" w:rsidRDefault="00851139" w:rsidP="006A008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5524">
              <w:rPr>
                <w:rFonts w:asciiTheme="minorHAnsi" w:hAnsiTheme="minorHAnsi" w:cstheme="minorHAnsi"/>
                <w:sz w:val="22"/>
                <w:szCs w:val="22"/>
              </w:rPr>
              <w:t xml:space="preserve">Directions </w:t>
            </w:r>
            <w:r w:rsidRPr="00ED552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[LINK TO GOOGLE]</w:t>
            </w:r>
          </w:p>
          <w:p w14:paraId="3FCCCA28" w14:textId="77777777" w:rsidR="00851139" w:rsidRPr="00ED5524" w:rsidRDefault="00851139" w:rsidP="00445715">
            <w:pPr>
              <w:rPr>
                <w:rFonts w:asciiTheme="minorHAnsi" w:hAnsiTheme="minorHAnsi"/>
                <w:color w:val="2E2E2E"/>
                <w:sz w:val="22"/>
                <w:szCs w:val="22"/>
                <w:lang w:val="en"/>
              </w:rPr>
            </w:pPr>
            <w:r w:rsidRPr="00ED5524">
              <w:rPr>
                <w:rFonts w:asciiTheme="minorHAnsi" w:hAnsiTheme="minorHAnsi"/>
                <w:color w:val="2E2E2E"/>
                <w:sz w:val="22"/>
                <w:szCs w:val="22"/>
                <w:lang w:val="en"/>
              </w:rPr>
              <w:t xml:space="preserve">Main phone: </w:t>
            </w:r>
            <w:r>
              <w:rPr>
                <w:rFonts w:asciiTheme="minorHAnsi" w:hAnsiTheme="minorHAnsi"/>
                <w:color w:val="2E2E2E"/>
                <w:sz w:val="22"/>
                <w:szCs w:val="22"/>
                <w:lang w:val="en"/>
              </w:rPr>
              <w:t>866-482-7488</w:t>
            </w:r>
            <w:r w:rsidRPr="00ED5524">
              <w:rPr>
                <w:rFonts w:asciiTheme="minorHAnsi" w:hAnsiTheme="minorHAnsi"/>
                <w:color w:val="2E2E2E"/>
                <w:sz w:val="22"/>
                <w:szCs w:val="22"/>
                <w:lang w:val="en"/>
              </w:rPr>
              <w:t xml:space="preserve"> </w:t>
            </w:r>
          </w:p>
          <w:p w14:paraId="2E742611" w14:textId="77777777" w:rsidR="00851139" w:rsidRPr="00ED5524" w:rsidRDefault="00851139" w:rsidP="00445715">
            <w:pPr>
              <w:rPr>
                <w:rFonts w:asciiTheme="minorHAnsi" w:hAnsiTheme="minorHAnsi"/>
                <w:color w:val="FF0000"/>
                <w:sz w:val="22"/>
                <w:szCs w:val="22"/>
                <w:lang w:val="en"/>
              </w:rPr>
            </w:pPr>
            <w:r w:rsidRPr="00ED5524">
              <w:rPr>
                <w:rFonts w:asciiTheme="minorHAnsi" w:hAnsiTheme="minorHAnsi"/>
                <w:color w:val="2E2E2E"/>
                <w:sz w:val="22"/>
                <w:szCs w:val="22"/>
                <w:lang w:val="en"/>
              </w:rPr>
              <w:t>Mental health clinic:</w:t>
            </w:r>
            <w:r w:rsidRPr="00ED5524">
              <w:rPr>
                <w:rFonts w:asciiTheme="minorHAnsi" w:hAnsiTheme="minorHAnsi"/>
                <w:color w:val="FF0000"/>
                <w:sz w:val="22"/>
                <w:szCs w:val="22"/>
                <w:lang w:val="en"/>
              </w:rPr>
              <w:t xml:space="preserve"> </w:t>
            </w:r>
            <w:r>
              <w:rPr>
                <w:rFonts w:asciiTheme="minorHAnsi" w:hAnsiTheme="minorHAnsi"/>
                <w:color w:val="2E2E2E"/>
                <w:sz w:val="22"/>
                <w:szCs w:val="22"/>
                <w:lang w:val="en"/>
              </w:rPr>
              <w:t>412-360-6600</w:t>
            </w:r>
          </w:p>
          <w:p w14:paraId="38E5233B" w14:textId="77777777" w:rsidR="00851139" w:rsidRDefault="00851139" w:rsidP="004812FE">
            <w:pPr>
              <w:shd w:val="clear" w:color="auto" w:fill="FFFFFF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ED5524">
              <w:rPr>
                <w:rFonts w:asciiTheme="minorHAnsi" w:hAnsiTheme="minorHAnsi" w:cstheme="minorHAnsi"/>
                <w:sz w:val="22"/>
                <w:szCs w:val="22"/>
              </w:rPr>
              <w:t xml:space="preserve">[See location details] </w:t>
            </w:r>
            <w:hyperlink r:id="rId11" w:history="1">
              <w:r w:rsidRPr="00624F1C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https://www.pittsburgh.va.gov/locations/university-drive.asp</w:t>
              </w:r>
            </w:hyperlink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</w:p>
          <w:p w14:paraId="49856C18" w14:textId="77777777" w:rsidR="00851139" w:rsidRPr="004812FE" w:rsidRDefault="00851139" w:rsidP="004812FE">
            <w:pPr>
              <w:shd w:val="clear" w:color="auto" w:fill="FFFFFF"/>
              <w:spacing w:before="0" w:after="0"/>
              <w:rPr>
                <w:rFonts w:ascii="Source Sans Pro" w:hAnsi="Source Sans Pro"/>
                <w:color w:val="323A45"/>
              </w:rPr>
            </w:pPr>
          </w:p>
          <w:p w14:paraId="1E90B082" w14:textId="77777777" w:rsidR="00851139" w:rsidRPr="00ED5524" w:rsidRDefault="00851139" w:rsidP="00ED5524">
            <w:pPr>
              <w:pStyle w:val="Heading1"/>
              <w:shd w:val="clear" w:color="auto" w:fill="FFFFFF"/>
              <w:spacing w:before="0" w:after="120"/>
              <w:rPr>
                <w:rFonts w:asciiTheme="minorHAnsi" w:hAnsiTheme="minorHAnsi" w:cs="Times New Roman"/>
                <w:color w:val="323A45"/>
                <w:sz w:val="22"/>
                <w:szCs w:val="22"/>
                <w:lang w:eastAsia="en-US"/>
              </w:rPr>
            </w:pPr>
            <w:r w:rsidRPr="00ED5524">
              <w:rPr>
                <w:rFonts w:asciiTheme="minorHAnsi" w:hAnsiTheme="minorHAnsi"/>
                <w:color w:val="323A45"/>
                <w:sz w:val="22"/>
                <w:szCs w:val="22"/>
              </w:rPr>
              <w:t>H. John Heinz III Department of Veterans Affairs Medical Center</w:t>
            </w:r>
          </w:p>
          <w:p w14:paraId="2FD03243" w14:textId="77777777" w:rsidR="00851139" w:rsidRPr="00ED5524" w:rsidRDefault="00851139" w:rsidP="006A0086">
            <w:pPr>
              <w:rPr>
                <w:rFonts w:asciiTheme="minorHAnsi" w:hAnsiTheme="minorHAnsi"/>
                <w:color w:val="323A45"/>
                <w:sz w:val="22"/>
                <w:szCs w:val="22"/>
                <w:shd w:val="clear" w:color="auto" w:fill="FFFFFF"/>
              </w:rPr>
            </w:pPr>
            <w:r w:rsidRPr="00ED5524">
              <w:rPr>
                <w:rFonts w:asciiTheme="minorHAnsi" w:hAnsiTheme="minorHAnsi"/>
                <w:color w:val="323A45"/>
                <w:sz w:val="22"/>
                <w:szCs w:val="22"/>
                <w:shd w:val="clear" w:color="auto" w:fill="FFFFFF"/>
              </w:rPr>
              <w:t>1010 Delafield Road</w:t>
            </w:r>
            <w:r w:rsidRPr="00ED5524">
              <w:rPr>
                <w:rFonts w:asciiTheme="minorHAnsi" w:hAnsiTheme="minorHAnsi"/>
                <w:color w:val="323A45"/>
                <w:sz w:val="22"/>
                <w:szCs w:val="22"/>
              </w:rPr>
              <w:br/>
            </w:r>
            <w:r w:rsidRPr="00ED5524">
              <w:rPr>
                <w:rFonts w:asciiTheme="minorHAnsi" w:hAnsiTheme="minorHAnsi"/>
                <w:color w:val="323A45"/>
                <w:sz w:val="22"/>
                <w:szCs w:val="22"/>
                <w:shd w:val="clear" w:color="auto" w:fill="FFFFFF"/>
              </w:rPr>
              <w:t>Pittsburgh, PA 15240-1005</w:t>
            </w:r>
          </w:p>
          <w:p w14:paraId="6124EF4F" w14:textId="77777777" w:rsidR="00851139" w:rsidRPr="00ED5524" w:rsidRDefault="00851139" w:rsidP="006A008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5524">
              <w:rPr>
                <w:rFonts w:asciiTheme="minorHAnsi" w:hAnsiTheme="minorHAnsi" w:cstheme="minorHAnsi"/>
                <w:sz w:val="22"/>
                <w:szCs w:val="22"/>
              </w:rPr>
              <w:t xml:space="preserve">Directions </w:t>
            </w:r>
            <w:r w:rsidRPr="00ED552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[LINK TO GOOGLE]</w:t>
            </w:r>
            <w:r w:rsidRPr="00ED5524">
              <w:rPr>
                <w:rFonts w:asciiTheme="minorHAnsi" w:hAnsiTheme="minorHAnsi"/>
                <w:color w:val="2E2E2E"/>
                <w:sz w:val="22"/>
                <w:szCs w:val="22"/>
                <w:lang w:val="en" w:eastAsia="en-US"/>
              </w:rPr>
              <w:br/>
              <w:t>Main phone: 412-</w:t>
            </w:r>
            <w:r>
              <w:rPr>
                <w:rFonts w:asciiTheme="minorHAnsi" w:hAnsiTheme="minorHAnsi"/>
                <w:color w:val="2E2E2E"/>
                <w:sz w:val="22"/>
                <w:szCs w:val="22"/>
                <w:lang w:val="en" w:eastAsia="en-US"/>
              </w:rPr>
              <w:t>360-6000</w:t>
            </w:r>
            <w:r w:rsidRPr="00ED5524">
              <w:rPr>
                <w:rFonts w:asciiTheme="minorHAnsi" w:hAnsiTheme="minorHAnsi"/>
                <w:color w:val="2E2E2E"/>
                <w:sz w:val="22"/>
                <w:szCs w:val="22"/>
                <w:lang w:val="en" w:eastAsia="en-US"/>
              </w:rPr>
              <w:t xml:space="preserve"> </w:t>
            </w:r>
          </w:p>
          <w:p w14:paraId="60FD81AA" w14:textId="77777777" w:rsidR="00851139" w:rsidRPr="00ED5524" w:rsidRDefault="00851139" w:rsidP="00D34386">
            <w:pPr>
              <w:rPr>
                <w:rFonts w:asciiTheme="minorHAnsi" w:hAnsiTheme="minorHAnsi"/>
                <w:color w:val="FF0000"/>
                <w:sz w:val="22"/>
                <w:szCs w:val="22"/>
                <w:lang w:val="en"/>
              </w:rPr>
            </w:pPr>
            <w:r w:rsidRPr="00ED5524">
              <w:rPr>
                <w:rFonts w:asciiTheme="minorHAnsi" w:hAnsiTheme="minorHAnsi"/>
                <w:color w:val="2E2E2E"/>
                <w:sz w:val="22"/>
                <w:szCs w:val="22"/>
                <w:lang w:val="en"/>
              </w:rPr>
              <w:t xml:space="preserve">Mental health clinic: </w:t>
            </w:r>
            <w:r>
              <w:rPr>
                <w:rFonts w:asciiTheme="minorHAnsi" w:hAnsiTheme="minorHAnsi"/>
                <w:color w:val="2E2E2E"/>
                <w:sz w:val="22"/>
                <w:szCs w:val="22"/>
                <w:lang w:val="en"/>
              </w:rPr>
              <w:t>412-360-6600</w:t>
            </w:r>
          </w:p>
          <w:p w14:paraId="38135EF6" w14:textId="77777777" w:rsidR="00851139" w:rsidRPr="0017221C" w:rsidRDefault="00851139" w:rsidP="0017221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5524">
              <w:rPr>
                <w:rFonts w:asciiTheme="minorHAnsi" w:hAnsiTheme="minorHAnsi" w:cstheme="minorHAnsi"/>
                <w:sz w:val="22"/>
                <w:szCs w:val="22"/>
              </w:rPr>
              <w:t xml:space="preserve">[See location details] </w:t>
            </w:r>
            <w:hyperlink r:id="rId12" w:history="1">
              <w:r w:rsidRPr="00624F1C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https://www.pittsburgh.va.gov/locations/HJ-heinz.asp</w:t>
              </w:r>
            </w:hyperlink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49CD53E" w14:textId="1A7BF5FF" w:rsidR="00851139" w:rsidRPr="00066A28" w:rsidRDefault="00851139" w:rsidP="001428C2">
            <w:pPr>
              <w:rPr>
                <w:rFonts w:asciiTheme="minorHAnsi" w:eastAsia="Calibri" w:hAnsiTheme="minorHAnsi" w:cstheme="minorHAnsi"/>
                <w:color w:val="548DD4" w:themeColor="text2" w:themeTint="99"/>
                <w:sz w:val="22"/>
                <w:szCs w:val="22"/>
              </w:rPr>
            </w:pPr>
          </w:p>
        </w:tc>
      </w:tr>
      <w:tr w:rsidR="001428C2" w:rsidRPr="00F9459A" w14:paraId="381C6929" w14:textId="77777777" w:rsidTr="009D2798">
        <w:tc>
          <w:tcPr>
            <w:tcW w:w="9810" w:type="dxa"/>
            <w:gridSpan w:val="2"/>
            <w:shd w:val="clear" w:color="auto" w:fill="B6DDE8" w:themeFill="accent5" w:themeFillTint="66"/>
          </w:tcPr>
          <w:p w14:paraId="51620310" w14:textId="3F325794" w:rsidR="001428C2" w:rsidRPr="00F9459A" w:rsidRDefault="001428C2" w:rsidP="001428C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459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H2 </w:t>
            </w:r>
            <w:r w:rsidR="003D616A">
              <w:rPr>
                <w:rFonts w:asciiTheme="minorHAnsi" w:hAnsiTheme="minorHAnsi" w:cstheme="minorHAnsi"/>
                <w:b/>
                <w:sz w:val="22"/>
                <w:szCs w:val="22"/>
              </w:rPr>
              <w:t>Other locations</w:t>
            </w:r>
            <w:r w:rsidRPr="00F9459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1428C2" w:rsidRPr="00E312BF" w14:paraId="69EB4D77" w14:textId="77777777" w:rsidTr="009C6AB6">
        <w:trPr>
          <w:trHeight w:val="1007"/>
        </w:trPr>
        <w:tc>
          <w:tcPr>
            <w:tcW w:w="9810" w:type="dxa"/>
            <w:gridSpan w:val="2"/>
          </w:tcPr>
          <w:p w14:paraId="31126808" w14:textId="24696009" w:rsidR="001428C2" w:rsidRDefault="004B389C" w:rsidP="001428C2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[USE SAME CARD TEMPLATE AS ABOVE</w:t>
            </w:r>
            <w:r w:rsidR="0083123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—PULL DATA FROM FACILITY LOCATOR API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]</w:t>
            </w:r>
          </w:p>
          <w:p w14:paraId="2EC2DA54" w14:textId="77777777" w:rsidR="00D34386" w:rsidRDefault="00D34386" w:rsidP="001428C2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  <w:p w14:paraId="0E2476C5" w14:textId="2DDAD438" w:rsidR="000224E6" w:rsidRPr="000224E6" w:rsidRDefault="000224E6" w:rsidP="001428C2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34386">
              <w:rPr>
                <w:rFonts w:ascii="Bitter" w:hAnsi="Bitter" w:cs="Helvetica"/>
                <w:bCs/>
                <w:lang w:val="en"/>
              </w:rPr>
              <w:t xml:space="preserve">Beaver County VA Clinic </w:t>
            </w:r>
            <w:hyperlink r:id="rId13" w:history="1">
              <w:r w:rsidRPr="00C045D6">
                <w:rPr>
                  <w:rStyle w:val="Hyperlink"/>
                  <w:rFonts w:ascii="Bitter" w:hAnsi="Bitter" w:cs="Helvetica"/>
                  <w:lang w:val="en"/>
                </w:rPr>
                <w:t>https://www.pittsburgh.va.gov/locations/beaver.asp</w:t>
              </w:r>
            </w:hyperlink>
            <w:r>
              <w:rPr>
                <w:rFonts w:ascii="Bitter" w:hAnsi="Bitter" w:cs="Helvetica"/>
                <w:bCs/>
                <w:color w:val="004795"/>
                <w:lang w:val="en"/>
              </w:rPr>
              <w:t xml:space="preserve"> </w:t>
            </w:r>
          </w:p>
          <w:p w14:paraId="357F9F7A" w14:textId="1E2ACA77" w:rsidR="003D616A" w:rsidRDefault="00D34386" w:rsidP="001428C2">
            <w:pPr>
              <w:rPr>
                <w:color w:val="2E2E2E"/>
                <w:sz w:val="18"/>
                <w:szCs w:val="18"/>
                <w:lang w:val="en" w:eastAsia="en-US"/>
              </w:rPr>
            </w:pPr>
            <w:r>
              <w:rPr>
                <w:color w:val="2E2E2E"/>
                <w:sz w:val="18"/>
                <w:szCs w:val="18"/>
                <w:lang w:val="en" w:eastAsia="en-US"/>
              </w:rPr>
              <w:t xml:space="preserve">Belmont County VA Clinic </w:t>
            </w:r>
            <w:hyperlink r:id="rId14" w:history="1">
              <w:r w:rsidRPr="00C045D6">
                <w:rPr>
                  <w:rStyle w:val="Hyperlink"/>
                  <w:rFonts w:cs="Arial"/>
                  <w:sz w:val="18"/>
                  <w:szCs w:val="18"/>
                  <w:lang w:val="en" w:eastAsia="en-US"/>
                </w:rPr>
                <w:t>https://www.pittsburgh.va.gov/locations/belmont.asp</w:t>
              </w:r>
            </w:hyperlink>
            <w:r>
              <w:rPr>
                <w:color w:val="2E2E2E"/>
                <w:sz w:val="18"/>
                <w:szCs w:val="18"/>
                <w:lang w:val="en" w:eastAsia="en-US"/>
              </w:rPr>
              <w:t xml:space="preserve"> </w:t>
            </w:r>
          </w:p>
          <w:p w14:paraId="6A7C5943" w14:textId="1E00622D" w:rsidR="00D34386" w:rsidRDefault="00D34386" w:rsidP="001428C2">
            <w:pPr>
              <w:rPr>
                <w:color w:val="2E2E2E"/>
                <w:sz w:val="18"/>
                <w:szCs w:val="18"/>
                <w:lang w:val="en" w:eastAsia="en-US"/>
              </w:rPr>
            </w:pPr>
            <w:r>
              <w:rPr>
                <w:color w:val="2E2E2E"/>
                <w:sz w:val="18"/>
                <w:szCs w:val="18"/>
                <w:lang w:val="en" w:eastAsia="en-US"/>
              </w:rPr>
              <w:t xml:space="preserve">Fayette County VA Clinic </w:t>
            </w:r>
            <w:hyperlink r:id="rId15" w:history="1">
              <w:r w:rsidRPr="00C045D6">
                <w:rPr>
                  <w:rStyle w:val="Hyperlink"/>
                  <w:rFonts w:cs="Arial"/>
                  <w:sz w:val="18"/>
                  <w:szCs w:val="18"/>
                  <w:lang w:val="en" w:eastAsia="en-US"/>
                </w:rPr>
                <w:t>https://www.pittsburgh.va.gov/locations/fayette.asp</w:t>
              </w:r>
            </w:hyperlink>
            <w:r>
              <w:rPr>
                <w:color w:val="2E2E2E"/>
                <w:sz w:val="18"/>
                <w:szCs w:val="18"/>
                <w:lang w:val="en" w:eastAsia="en-US"/>
              </w:rPr>
              <w:t xml:space="preserve"> </w:t>
            </w:r>
          </w:p>
          <w:p w14:paraId="501D925E" w14:textId="4C349A0E" w:rsidR="00D34386" w:rsidRDefault="00D34386" w:rsidP="001428C2">
            <w:pPr>
              <w:rPr>
                <w:color w:val="2E2E2E"/>
                <w:sz w:val="18"/>
                <w:szCs w:val="18"/>
                <w:lang w:val="en" w:eastAsia="en-US"/>
              </w:rPr>
            </w:pPr>
            <w:r>
              <w:rPr>
                <w:color w:val="2E2E2E"/>
                <w:sz w:val="18"/>
                <w:szCs w:val="18"/>
                <w:lang w:val="en" w:eastAsia="en-US"/>
              </w:rPr>
              <w:t xml:space="preserve">Washington County VA Clinic </w:t>
            </w:r>
            <w:hyperlink r:id="rId16" w:history="1">
              <w:r w:rsidRPr="00C045D6">
                <w:rPr>
                  <w:rStyle w:val="Hyperlink"/>
                  <w:rFonts w:cs="Arial"/>
                  <w:sz w:val="18"/>
                  <w:szCs w:val="18"/>
                  <w:lang w:val="en" w:eastAsia="en-US"/>
                </w:rPr>
                <w:t>https://www.pittsburgh.va.gov/locations/washington.asp</w:t>
              </w:r>
            </w:hyperlink>
            <w:r>
              <w:rPr>
                <w:color w:val="2E2E2E"/>
                <w:sz w:val="18"/>
                <w:szCs w:val="18"/>
                <w:lang w:val="en" w:eastAsia="en-US"/>
              </w:rPr>
              <w:t xml:space="preserve"> </w:t>
            </w:r>
          </w:p>
          <w:p w14:paraId="0CB3ED29" w14:textId="6B0AB9FD" w:rsidR="00D34386" w:rsidRDefault="00D34386" w:rsidP="00D34386">
            <w:pPr>
              <w:tabs>
                <w:tab w:val="left" w:pos="2220"/>
              </w:tabs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color w:val="2E2E2E"/>
                <w:sz w:val="18"/>
                <w:szCs w:val="18"/>
                <w:lang w:val="en" w:eastAsia="en-US"/>
              </w:rPr>
              <w:t xml:space="preserve">Westmoreland County VA Clinic </w:t>
            </w:r>
            <w:hyperlink r:id="rId17" w:history="1">
              <w:r w:rsidRPr="00C045D6">
                <w:rPr>
                  <w:rStyle w:val="Hyperlink"/>
                  <w:rFonts w:cs="Arial"/>
                  <w:sz w:val="18"/>
                  <w:szCs w:val="18"/>
                  <w:lang w:val="en" w:eastAsia="en-US"/>
                </w:rPr>
                <w:t>https://www.pittsburgh.va.gov/locations/westmoreland.asp</w:t>
              </w:r>
            </w:hyperlink>
            <w:r>
              <w:rPr>
                <w:color w:val="2E2E2E"/>
                <w:sz w:val="18"/>
                <w:szCs w:val="18"/>
                <w:lang w:val="en" w:eastAsia="en-US"/>
              </w:rPr>
              <w:t xml:space="preserve"> </w:t>
            </w:r>
          </w:p>
          <w:p w14:paraId="4A1D87B0" w14:textId="6B68DDD0" w:rsidR="003D616A" w:rsidRPr="00E312BF" w:rsidRDefault="003D616A" w:rsidP="003D616A">
            <w:pPr>
              <w:numPr>
                <w:ilvl w:val="2"/>
                <w:numId w:val="21"/>
              </w:numPr>
              <w:shd w:val="clear" w:color="auto" w:fill="FFFFFF"/>
              <w:spacing w:before="0" w:after="0"/>
              <w:ind w:left="-225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</w:tr>
    </w:tbl>
    <w:p w14:paraId="09596BEF" w14:textId="4FB503EC" w:rsidR="00750760" w:rsidRPr="00CF0F1C" w:rsidRDefault="00750760" w:rsidP="00CF0F1C">
      <w:pPr>
        <w:spacing w:before="0" w:after="0"/>
        <w:rPr>
          <w:rFonts w:asciiTheme="minorHAnsi" w:hAnsiTheme="minorHAnsi" w:cstheme="minorHAnsi"/>
          <w:b/>
          <w:sz w:val="22"/>
          <w:szCs w:val="22"/>
        </w:rPr>
      </w:pPr>
    </w:p>
    <w:p w14:paraId="7366FA73" w14:textId="77777777" w:rsidR="00BB110D" w:rsidRPr="00BB110D" w:rsidRDefault="00BB110D" w:rsidP="001577FE">
      <w:pPr>
        <w:rPr>
          <w:rFonts w:ascii="Times New Roman" w:hAnsi="Times New Roman" w:cs="Times New Roman"/>
          <w:lang w:eastAsia="en-US"/>
        </w:rPr>
      </w:pPr>
    </w:p>
    <w:sectPr w:rsidR="00BB110D" w:rsidRPr="00BB110D" w:rsidSect="00CC7C02">
      <w:pgSz w:w="12240" w:h="15840" w:code="1"/>
      <w:pgMar w:top="720" w:right="720" w:bottom="720" w:left="720" w:header="706" w:footer="706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BE00F" w14:textId="77777777" w:rsidR="0093357B" w:rsidRDefault="0093357B" w:rsidP="00CC69BF">
      <w:pPr>
        <w:pStyle w:val="Heading1"/>
      </w:pPr>
      <w:r>
        <w:separator/>
      </w:r>
    </w:p>
  </w:endnote>
  <w:endnote w:type="continuationSeparator" w:id="0">
    <w:p w14:paraId="3FAAE1A3" w14:textId="77777777" w:rsidR="0093357B" w:rsidRDefault="0093357B" w:rsidP="00CC69BF">
      <w:pPr>
        <w:pStyle w:val="Heading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ource Sans Pro">
    <w:altName w:val="Arial"/>
    <w:panose1 w:val="00000000000000000000"/>
    <w:charset w:val="00"/>
    <w:family w:val="auto"/>
    <w:notTrueType/>
    <w:pitch w:val="default"/>
  </w:font>
  <w:font w:name="Bitter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170D5" w14:textId="77777777" w:rsidR="0093357B" w:rsidRDefault="0093357B" w:rsidP="00CC69BF">
      <w:pPr>
        <w:pStyle w:val="Heading1"/>
      </w:pPr>
      <w:r>
        <w:separator/>
      </w:r>
    </w:p>
  </w:footnote>
  <w:footnote w:type="continuationSeparator" w:id="0">
    <w:p w14:paraId="0F331FF2" w14:textId="77777777" w:rsidR="0093357B" w:rsidRDefault="0093357B" w:rsidP="00CC69BF">
      <w:pPr>
        <w:pStyle w:val="Heading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63DA"/>
    <w:multiLevelType w:val="hybridMultilevel"/>
    <w:tmpl w:val="5A861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0F7A"/>
    <w:multiLevelType w:val="hybridMultilevel"/>
    <w:tmpl w:val="B7301F64"/>
    <w:lvl w:ilvl="0" w:tplc="5E7C3F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9A64AC"/>
    <w:multiLevelType w:val="hybridMultilevel"/>
    <w:tmpl w:val="E51873FA"/>
    <w:lvl w:ilvl="0" w:tplc="0FC0973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1C4D47"/>
    <w:multiLevelType w:val="hybridMultilevel"/>
    <w:tmpl w:val="C754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20B2B"/>
    <w:multiLevelType w:val="multilevel"/>
    <w:tmpl w:val="47E4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7A52AA"/>
    <w:multiLevelType w:val="hybridMultilevel"/>
    <w:tmpl w:val="005E6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60082"/>
    <w:multiLevelType w:val="hybridMultilevel"/>
    <w:tmpl w:val="6D4E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10595"/>
    <w:multiLevelType w:val="multilevel"/>
    <w:tmpl w:val="B2C6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F5EC4"/>
    <w:multiLevelType w:val="hybridMultilevel"/>
    <w:tmpl w:val="8BEE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80383"/>
    <w:multiLevelType w:val="hybridMultilevel"/>
    <w:tmpl w:val="F538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C78B9"/>
    <w:multiLevelType w:val="hybridMultilevel"/>
    <w:tmpl w:val="2556B62E"/>
    <w:lvl w:ilvl="0" w:tplc="85105BBE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4E0FDD"/>
    <w:multiLevelType w:val="hybridMultilevel"/>
    <w:tmpl w:val="A78E987E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2" w15:restartNumberingAfterBreak="0">
    <w:nsid w:val="5018633F"/>
    <w:multiLevelType w:val="hybridMultilevel"/>
    <w:tmpl w:val="599C44AE"/>
    <w:lvl w:ilvl="0" w:tplc="0FC0973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2C2D53"/>
    <w:multiLevelType w:val="multilevel"/>
    <w:tmpl w:val="E73A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DD1BD1"/>
    <w:multiLevelType w:val="hybridMultilevel"/>
    <w:tmpl w:val="29E83354"/>
    <w:lvl w:ilvl="0" w:tplc="0FC0973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DF26653"/>
    <w:multiLevelType w:val="hybridMultilevel"/>
    <w:tmpl w:val="ADBA3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A05951"/>
    <w:multiLevelType w:val="hybridMultilevel"/>
    <w:tmpl w:val="A732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D2233"/>
    <w:multiLevelType w:val="hybridMultilevel"/>
    <w:tmpl w:val="8DB2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25A33"/>
    <w:multiLevelType w:val="hybridMultilevel"/>
    <w:tmpl w:val="2520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C6275C"/>
    <w:multiLevelType w:val="hybridMultilevel"/>
    <w:tmpl w:val="7FA4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2109C2"/>
    <w:multiLevelType w:val="hybridMultilevel"/>
    <w:tmpl w:val="1972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2"/>
  </w:num>
  <w:num w:numId="5">
    <w:abstractNumId w:val="0"/>
  </w:num>
  <w:num w:numId="6">
    <w:abstractNumId w:val="6"/>
  </w:num>
  <w:num w:numId="7">
    <w:abstractNumId w:val="18"/>
  </w:num>
  <w:num w:numId="8">
    <w:abstractNumId w:val="11"/>
  </w:num>
  <w:num w:numId="9">
    <w:abstractNumId w:val="5"/>
  </w:num>
  <w:num w:numId="10">
    <w:abstractNumId w:val="10"/>
  </w:num>
  <w:num w:numId="11">
    <w:abstractNumId w:val="15"/>
  </w:num>
  <w:num w:numId="12">
    <w:abstractNumId w:val="20"/>
  </w:num>
  <w:num w:numId="13">
    <w:abstractNumId w:val="8"/>
  </w:num>
  <w:num w:numId="14">
    <w:abstractNumId w:val="9"/>
  </w:num>
  <w:num w:numId="15">
    <w:abstractNumId w:val="16"/>
  </w:num>
  <w:num w:numId="16">
    <w:abstractNumId w:val="17"/>
  </w:num>
  <w:num w:numId="17">
    <w:abstractNumId w:val="3"/>
  </w:num>
  <w:num w:numId="18">
    <w:abstractNumId w:val="13"/>
  </w:num>
  <w:num w:numId="19">
    <w:abstractNumId w:val="4"/>
  </w:num>
  <w:num w:numId="20">
    <w:abstractNumId w:val="19"/>
  </w:num>
  <w:num w:numId="21">
    <w:abstractNumId w:val="7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e, Jennifer Y.">
    <w15:presenceInfo w15:providerId="AD" w15:userId="S-1-5-21-776561741-1292428093-725345543-3516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defaultTabStop w:val="720"/>
  <w:doNotHyphenateCaps/>
  <w:evenAndOddHeader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D1D"/>
    <w:rsid w:val="000009D6"/>
    <w:rsid w:val="000009FC"/>
    <w:rsid w:val="00001F9B"/>
    <w:rsid w:val="000026DB"/>
    <w:rsid w:val="00003211"/>
    <w:rsid w:val="000057FF"/>
    <w:rsid w:val="000120D9"/>
    <w:rsid w:val="000124F5"/>
    <w:rsid w:val="00012DA8"/>
    <w:rsid w:val="000133C9"/>
    <w:rsid w:val="00013870"/>
    <w:rsid w:val="00014019"/>
    <w:rsid w:val="0001575E"/>
    <w:rsid w:val="00016C1A"/>
    <w:rsid w:val="000173B4"/>
    <w:rsid w:val="00021D62"/>
    <w:rsid w:val="000224E6"/>
    <w:rsid w:val="00023F51"/>
    <w:rsid w:val="00024C58"/>
    <w:rsid w:val="00025AB0"/>
    <w:rsid w:val="00031588"/>
    <w:rsid w:val="00032248"/>
    <w:rsid w:val="000331B1"/>
    <w:rsid w:val="0003429E"/>
    <w:rsid w:val="0003791E"/>
    <w:rsid w:val="000406CE"/>
    <w:rsid w:val="00041AB0"/>
    <w:rsid w:val="00041B32"/>
    <w:rsid w:val="00042E5D"/>
    <w:rsid w:val="00042E6F"/>
    <w:rsid w:val="00043798"/>
    <w:rsid w:val="0005098F"/>
    <w:rsid w:val="00062C78"/>
    <w:rsid w:val="0006384D"/>
    <w:rsid w:val="00064836"/>
    <w:rsid w:val="00066A28"/>
    <w:rsid w:val="00067B83"/>
    <w:rsid w:val="000717CE"/>
    <w:rsid w:val="0007478B"/>
    <w:rsid w:val="00074995"/>
    <w:rsid w:val="00076B41"/>
    <w:rsid w:val="00084D88"/>
    <w:rsid w:val="000870EE"/>
    <w:rsid w:val="00087D58"/>
    <w:rsid w:val="00087EAB"/>
    <w:rsid w:val="000963AA"/>
    <w:rsid w:val="00097F4F"/>
    <w:rsid w:val="000A13BB"/>
    <w:rsid w:val="000A1CAB"/>
    <w:rsid w:val="000A3070"/>
    <w:rsid w:val="000A322B"/>
    <w:rsid w:val="000A5185"/>
    <w:rsid w:val="000A6AD0"/>
    <w:rsid w:val="000B1DC0"/>
    <w:rsid w:val="000B3631"/>
    <w:rsid w:val="000C38A6"/>
    <w:rsid w:val="000D0FAE"/>
    <w:rsid w:val="000D5CAC"/>
    <w:rsid w:val="000D622F"/>
    <w:rsid w:val="000D739C"/>
    <w:rsid w:val="000E0981"/>
    <w:rsid w:val="000E0D76"/>
    <w:rsid w:val="000E3722"/>
    <w:rsid w:val="000E55F8"/>
    <w:rsid w:val="000E61D6"/>
    <w:rsid w:val="000E64FF"/>
    <w:rsid w:val="000E6967"/>
    <w:rsid w:val="000E785B"/>
    <w:rsid w:val="000F0DC5"/>
    <w:rsid w:val="000F2A51"/>
    <w:rsid w:val="000F437C"/>
    <w:rsid w:val="000F5F96"/>
    <w:rsid w:val="000F6172"/>
    <w:rsid w:val="00100BBB"/>
    <w:rsid w:val="00102FBF"/>
    <w:rsid w:val="001077B8"/>
    <w:rsid w:val="001100A8"/>
    <w:rsid w:val="00112D7E"/>
    <w:rsid w:val="001141A7"/>
    <w:rsid w:val="00116F73"/>
    <w:rsid w:val="001249CC"/>
    <w:rsid w:val="001270A9"/>
    <w:rsid w:val="001322C4"/>
    <w:rsid w:val="00132526"/>
    <w:rsid w:val="00134FF3"/>
    <w:rsid w:val="00140B29"/>
    <w:rsid w:val="001412B4"/>
    <w:rsid w:val="001428C2"/>
    <w:rsid w:val="001457FD"/>
    <w:rsid w:val="0015139D"/>
    <w:rsid w:val="0015733E"/>
    <w:rsid w:val="001577FE"/>
    <w:rsid w:val="00162410"/>
    <w:rsid w:val="00162B17"/>
    <w:rsid w:val="0017221C"/>
    <w:rsid w:val="00173C2F"/>
    <w:rsid w:val="001742B3"/>
    <w:rsid w:val="001804B9"/>
    <w:rsid w:val="00182726"/>
    <w:rsid w:val="001827B8"/>
    <w:rsid w:val="001829D6"/>
    <w:rsid w:val="0018394A"/>
    <w:rsid w:val="001840F6"/>
    <w:rsid w:val="00185704"/>
    <w:rsid w:val="0018597F"/>
    <w:rsid w:val="001901B8"/>
    <w:rsid w:val="00194DA2"/>
    <w:rsid w:val="001974F5"/>
    <w:rsid w:val="001A28F5"/>
    <w:rsid w:val="001A2D5B"/>
    <w:rsid w:val="001A4646"/>
    <w:rsid w:val="001A7AD5"/>
    <w:rsid w:val="001B12BB"/>
    <w:rsid w:val="001B1A6E"/>
    <w:rsid w:val="001B1B64"/>
    <w:rsid w:val="001B2557"/>
    <w:rsid w:val="001B2B6B"/>
    <w:rsid w:val="001B5D42"/>
    <w:rsid w:val="001B6B6A"/>
    <w:rsid w:val="001C0C37"/>
    <w:rsid w:val="001C0E24"/>
    <w:rsid w:val="001C1B0C"/>
    <w:rsid w:val="001C228E"/>
    <w:rsid w:val="001C248C"/>
    <w:rsid w:val="001C5324"/>
    <w:rsid w:val="001C5332"/>
    <w:rsid w:val="001C63B3"/>
    <w:rsid w:val="001D2365"/>
    <w:rsid w:val="001D2480"/>
    <w:rsid w:val="001D25A0"/>
    <w:rsid w:val="001D5398"/>
    <w:rsid w:val="001D560F"/>
    <w:rsid w:val="001D63E5"/>
    <w:rsid w:val="001D688B"/>
    <w:rsid w:val="001D6B75"/>
    <w:rsid w:val="001E5FED"/>
    <w:rsid w:val="001E7135"/>
    <w:rsid w:val="001F10C2"/>
    <w:rsid w:val="00200816"/>
    <w:rsid w:val="002029C4"/>
    <w:rsid w:val="00204CA0"/>
    <w:rsid w:val="00206377"/>
    <w:rsid w:val="00206529"/>
    <w:rsid w:val="00207743"/>
    <w:rsid w:val="00207EC0"/>
    <w:rsid w:val="002129AB"/>
    <w:rsid w:val="00213003"/>
    <w:rsid w:val="00216666"/>
    <w:rsid w:val="002208A2"/>
    <w:rsid w:val="002220AA"/>
    <w:rsid w:val="00223286"/>
    <w:rsid w:val="00223FFC"/>
    <w:rsid w:val="0022747A"/>
    <w:rsid w:val="00227926"/>
    <w:rsid w:val="00231608"/>
    <w:rsid w:val="00240826"/>
    <w:rsid w:val="0025295F"/>
    <w:rsid w:val="002553BD"/>
    <w:rsid w:val="00260F29"/>
    <w:rsid w:val="00263F1B"/>
    <w:rsid w:val="002650E6"/>
    <w:rsid w:val="00267315"/>
    <w:rsid w:val="00270ED9"/>
    <w:rsid w:val="00271C85"/>
    <w:rsid w:val="002735AD"/>
    <w:rsid w:val="00274517"/>
    <w:rsid w:val="00275ADE"/>
    <w:rsid w:val="00280734"/>
    <w:rsid w:val="00280887"/>
    <w:rsid w:val="00281D60"/>
    <w:rsid w:val="00282945"/>
    <w:rsid w:val="00283D05"/>
    <w:rsid w:val="0028518C"/>
    <w:rsid w:val="00285963"/>
    <w:rsid w:val="00286A4F"/>
    <w:rsid w:val="002875EF"/>
    <w:rsid w:val="0029011A"/>
    <w:rsid w:val="0029096E"/>
    <w:rsid w:val="002912F0"/>
    <w:rsid w:val="00296DD4"/>
    <w:rsid w:val="002A0255"/>
    <w:rsid w:val="002A508C"/>
    <w:rsid w:val="002B45A4"/>
    <w:rsid w:val="002B4CC2"/>
    <w:rsid w:val="002B4D48"/>
    <w:rsid w:val="002C0448"/>
    <w:rsid w:val="002C18CC"/>
    <w:rsid w:val="002C1EE2"/>
    <w:rsid w:val="002C298F"/>
    <w:rsid w:val="002C34C9"/>
    <w:rsid w:val="002D0AAD"/>
    <w:rsid w:val="002D2A7F"/>
    <w:rsid w:val="002D3E6E"/>
    <w:rsid w:val="002D41CB"/>
    <w:rsid w:val="002D5FE9"/>
    <w:rsid w:val="002D6C1C"/>
    <w:rsid w:val="002D7B3A"/>
    <w:rsid w:val="002E180C"/>
    <w:rsid w:val="002E5E42"/>
    <w:rsid w:val="002E5FAC"/>
    <w:rsid w:val="002E7B53"/>
    <w:rsid w:val="002F12D0"/>
    <w:rsid w:val="002F1A13"/>
    <w:rsid w:val="002F33F8"/>
    <w:rsid w:val="002F350A"/>
    <w:rsid w:val="002F4983"/>
    <w:rsid w:val="00305165"/>
    <w:rsid w:val="003059CC"/>
    <w:rsid w:val="00310BB6"/>
    <w:rsid w:val="0031188E"/>
    <w:rsid w:val="00311925"/>
    <w:rsid w:val="00313B58"/>
    <w:rsid w:val="00315FCD"/>
    <w:rsid w:val="00316B62"/>
    <w:rsid w:val="00320639"/>
    <w:rsid w:val="00322C8B"/>
    <w:rsid w:val="00331949"/>
    <w:rsid w:val="00334902"/>
    <w:rsid w:val="00337372"/>
    <w:rsid w:val="00354EDF"/>
    <w:rsid w:val="00355017"/>
    <w:rsid w:val="00355490"/>
    <w:rsid w:val="00357C35"/>
    <w:rsid w:val="0036211A"/>
    <w:rsid w:val="00362DF5"/>
    <w:rsid w:val="003630CC"/>
    <w:rsid w:val="00363426"/>
    <w:rsid w:val="00366394"/>
    <w:rsid w:val="00371256"/>
    <w:rsid w:val="00373482"/>
    <w:rsid w:val="00380478"/>
    <w:rsid w:val="00380B3E"/>
    <w:rsid w:val="00380B62"/>
    <w:rsid w:val="00386891"/>
    <w:rsid w:val="00387E5E"/>
    <w:rsid w:val="003902EC"/>
    <w:rsid w:val="003907F9"/>
    <w:rsid w:val="003908FE"/>
    <w:rsid w:val="003909F6"/>
    <w:rsid w:val="00390B75"/>
    <w:rsid w:val="003953C3"/>
    <w:rsid w:val="0039629B"/>
    <w:rsid w:val="003A3C6F"/>
    <w:rsid w:val="003B0AF6"/>
    <w:rsid w:val="003B0D87"/>
    <w:rsid w:val="003B4573"/>
    <w:rsid w:val="003B6461"/>
    <w:rsid w:val="003C0323"/>
    <w:rsid w:val="003C0369"/>
    <w:rsid w:val="003C61E4"/>
    <w:rsid w:val="003D0BCC"/>
    <w:rsid w:val="003D1514"/>
    <w:rsid w:val="003D168A"/>
    <w:rsid w:val="003D1D82"/>
    <w:rsid w:val="003D616A"/>
    <w:rsid w:val="003E0DC9"/>
    <w:rsid w:val="003E1382"/>
    <w:rsid w:val="003E5729"/>
    <w:rsid w:val="003E757F"/>
    <w:rsid w:val="003E7C17"/>
    <w:rsid w:val="003F1948"/>
    <w:rsid w:val="003F1F87"/>
    <w:rsid w:val="003F2382"/>
    <w:rsid w:val="003F7982"/>
    <w:rsid w:val="00402705"/>
    <w:rsid w:val="00402CB2"/>
    <w:rsid w:val="004032A8"/>
    <w:rsid w:val="00405D72"/>
    <w:rsid w:val="00413C2B"/>
    <w:rsid w:val="0041611C"/>
    <w:rsid w:val="0041666D"/>
    <w:rsid w:val="004213B0"/>
    <w:rsid w:val="004270CD"/>
    <w:rsid w:val="00430B0C"/>
    <w:rsid w:val="00435BA3"/>
    <w:rsid w:val="00435D16"/>
    <w:rsid w:val="00445444"/>
    <w:rsid w:val="00445715"/>
    <w:rsid w:val="004524C7"/>
    <w:rsid w:val="00455CF3"/>
    <w:rsid w:val="004616BD"/>
    <w:rsid w:val="00464033"/>
    <w:rsid w:val="00464FB1"/>
    <w:rsid w:val="004673B0"/>
    <w:rsid w:val="004709D5"/>
    <w:rsid w:val="00472573"/>
    <w:rsid w:val="00472B33"/>
    <w:rsid w:val="004802D0"/>
    <w:rsid w:val="004804BE"/>
    <w:rsid w:val="00480A7E"/>
    <w:rsid w:val="00480BC3"/>
    <w:rsid w:val="004812FE"/>
    <w:rsid w:val="00481B70"/>
    <w:rsid w:val="004824A4"/>
    <w:rsid w:val="00482721"/>
    <w:rsid w:val="00493512"/>
    <w:rsid w:val="00493957"/>
    <w:rsid w:val="004A10F0"/>
    <w:rsid w:val="004A25FA"/>
    <w:rsid w:val="004A319C"/>
    <w:rsid w:val="004A3339"/>
    <w:rsid w:val="004A449F"/>
    <w:rsid w:val="004A5920"/>
    <w:rsid w:val="004B1000"/>
    <w:rsid w:val="004B2679"/>
    <w:rsid w:val="004B2F37"/>
    <w:rsid w:val="004B389C"/>
    <w:rsid w:val="004B70F9"/>
    <w:rsid w:val="004C1B77"/>
    <w:rsid w:val="004C405B"/>
    <w:rsid w:val="004C71E8"/>
    <w:rsid w:val="004D3DBC"/>
    <w:rsid w:val="004D77B5"/>
    <w:rsid w:val="004E0029"/>
    <w:rsid w:val="004E1777"/>
    <w:rsid w:val="004E2C18"/>
    <w:rsid w:val="004E3A4F"/>
    <w:rsid w:val="004E5EAC"/>
    <w:rsid w:val="004E63CD"/>
    <w:rsid w:val="004E7FD5"/>
    <w:rsid w:val="004F0AC4"/>
    <w:rsid w:val="004F4A1D"/>
    <w:rsid w:val="004F7D8E"/>
    <w:rsid w:val="0050227C"/>
    <w:rsid w:val="00504991"/>
    <w:rsid w:val="005070AF"/>
    <w:rsid w:val="00510098"/>
    <w:rsid w:val="00515002"/>
    <w:rsid w:val="0051547E"/>
    <w:rsid w:val="0051652B"/>
    <w:rsid w:val="00517F6F"/>
    <w:rsid w:val="00517FAE"/>
    <w:rsid w:val="00520E39"/>
    <w:rsid w:val="0052716D"/>
    <w:rsid w:val="005277F7"/>
    <w:rsid w:val="005324F2"/>
    <w:rsid w:val="005345D3"/>
    <w:rsid w:val="00534FCC"/>
    <w:rsid w:val="0053659C"/>
    <w:rsid w:val="0053742B"/>
    <w:rsid w:val="00540099"/>
    <w:rsid w:val="00540BDB"/>
    <w:rsid w:val="00541BF2"/>
    <w:rsid w:val="00542F0C"/>
    <w:rsid w:val="00544DB8"/>
    <w:rsid w:val="00545211"/>
    <w:rsid w:val="00552D21"/>
    <w:rsid w:val="00553D52"/>
    <w:rsid w:val="005541F0"/>
    <w:rsid w:val="00555EBB"/>
    <w:rsid w:val="00557F08"/>
    <w:rsid w:val="00557F8A"/>
    <w:rsid w:val="00560B8A"/>
    <w:rsid w:val="00574C06"/>
    <w:rsid w:val="00574F63"/>
    <w:rsid w:val="005759D0"/>
    <w:rsid w:val="00580218"/>
    <w:rsid w:val="00580542"/>
    <w:rsid w:val="00581EB8"/>
    <w:rsid w:val="0058364C"/>
    <w:rsid w:val="00584EB1"/>
    <w:rsid w:val="00585448"/>
    <w:rsid w:val="00587072"/>
    <w:rsid w:val="005936A6"/>
    <w:rsid w:val="005A4002"/>
    <w:rsid w:val="005A4FD2"/>
    <w:rsid w:val="005A5443"/>
    <w:rsid w:val="005A5656"/>
    <w:rsid w:val="005B63E7"/>
    <w:rsid w:val="005C0720"/>
    <w:rsid w:val="005C0C46"/>
    <w:rsid w:val="005C157F"/>
    <w:rsid w:val="005C207E"/>
    <w:rsid w:val="005C22BC"/>
    <w:rsid w:val="005C2412"/>
    <w:rsid w:val="005C6D8B"/>
    <w:rsid w:val="005C7786"/>
    <w:rsid w:val="005D5290"/>
    <w:rsid w:val="005D5496"/>
    <w:rsid w:val="005D5AA0"/>
    <w:rsid w:val="005E0CC9"/>
    <w:rsid w:val="005E2C79"/>
    <w:rsid w:val="005E2FD3"/>
    <w:rsid w:val="005E5024"/>
    <w:rsid w:val="005F214F"/>
    <w:rsid w:val="005F2B0E"/>
    <w:rsid w:val="005F47AA"/>
    <w:rsid w:val="005F5B45"/>
    <w:rsid w:val="005F607B"/>
    <w:rsid w:val="005F6755"/>
    <w:rsid w:val="005F6960"/>
    <w:rsid w:val="005F7A3F"/>
    <w:rsid w:val="00601E57"/>
    <w:rsid w:val="00601ED8"/>
    <w:rsid w:val="00604B4E"/>
    <w:rsid w:val="00607352"/>
    <w:rsid w:val="00607491"/>
    <w:rsid w:val="0061062E"/>
    <w:rsid w:val="0061064F"/>
    <w:rsid w:val="00614A62"/>
    <w:rsid w:val="006152CD"/>
    <w:rsid w:val="00616D3A"/>
    <w:rsid w:val="00623644"/>
    <w:rsid w:val="00625859"/>
    <w:rsid w:val="00630161"/>
    <w:rsid w:val="00631D4F"/>
    <w:rsid w:val="006356BA"/>
    <w:rsid w:val="00635FD8"/>
    <w:rsid w:val="006402C6"/>
    <w:rsid w:val="006409B2"/>
    <w:rsid w:val="0064141E"/>
    <w:rsid w:val="00641A4B"/>
    <w:rsid w:val="006444BB"/>
    <w:rsid w:val="006463F7"/>
    <w:rsid w:val="00646F77"/>
    <w:rsid w:val="00647661"/>
    <w:rsid w:val="0065030F"/>
    <w:rsid w:val="00650A30"/>
    <w:rsid w:val="00652378"/>
    <w:rsid w:val="006563B4"/>
    <w:rsid w:val="0066035E"/>
    <w:rsid w:val="00660387"/>
    <w:rsid w:val="00660DC9"/>
    <w:rsid w:val="00661594"/>
    <w:rsid w:val="0066201F"/>
    <w:rsid w:val="00663321"/>
    <w:rsid w:val="00664590"/>
    <w:rsid w:val="00670431"/>
    <w:rsid w:val="006758A0"/>
    <w:rsid w:val="00677596"/>
    <w:rsid w:val="00680938"/>
    <w:rsid w:val="0068117E"/>
    <w:rsid w:val="00683146"/>
    <w:rsid w:val="00683CD8"/>
    <w:rsid w:val="006852DF"/>
    <w:rsid w:val="006863B1"/>
    <w:rsid w:val="006A0086"/>
    <w:rsid w:val="006A20A9"/>
    <w:rsid w:val="006A3CF9"/>
    <w:rsid w:val="006A6539"/>
    <w:rsid w:val="006B2BC1"/>
    <w:rsid w:val="006B7CF5"/>
    <w:rsid w:val="006C02A7"/>
    <w:rsid w:val="006C19C2"/>
    <w:rsid w:val="006C1C41"/>
    <w:rsid w:val="006C3856"/>
    <w:rsid w:val="006C3B25"/>
    <w:rsid w:val="006C5A1E"/>
    <w:rsid w:val="006D2B8A"/>
    <w:rsid w:val="006D3645"/>
    <w:rsid w:val="006D400C"/>
    <w:rsid w:val="006D4599"/>
    <w:rsid w:val="006D4CD8"/>
    <w:rsid w:val="006D5784"/>
    <w:rsid w:val="006D77A2"/>
    <w:rsid w:val="006E18BB"/>
    <w:rsid w:val="006E19DD"/>
    <w:rsid w:val="006E2996"/>
    <w:rsid w:val="006E335A"/>
    <w:rsid w:val="006E3561"/>
    <w:rsid w:val="006E37FC"/>
    <w:rsid w:val="006F1899"/>
    <w:rsid w:val="006F236E"/>
    <w:rsid w:val="006F3863"/>
    <w:rsid w:val="006F3A98"/>
    <w:rsid w:val="006F3FF5"/>
    <w:rsid w:val="006F499E"/>
    <w:rsid w:val="006F6858"/>
    <w:rsid w:val="006F753D"/>
    <w:rsid w:val="007003DA"/>
    <w:rsid w:val="00701251"/>
    <w:rsid w:val="00703F9C"/>
    <w:rsid w:val="00705366"/>
    <w:rsid w:val="007053BC"/>
    <w:rsid w:val="00710AE6"/>
    <w:rsid w:val="0071184F"/>
    <w:rsid w:val="00711AF0"/>
    <w:rsid w:val="00712F2A"/>
    <w:rsid w:val="007142BA"/>
    <w:rsid w:val="0071562B"/>
    <w:rsid w:val="007202E5"/>
    <w:rsid w:val="007259AE"/>
    <w:rsid w:val="00726870"/>
    <w:rsid w:val="00727B99"/>
    <w:rsid w:val="00731D59"/>
    <w:rsid w:val="00732BA8"/>
    <w:rsid w:val="0073602D"/>
    <w:rsid w:val="00736C3C"/>
    <w:rsid w:val="0073765C"/>
    <w:rsid w:val="00741094"/>
    <w:rsid w:val="00742A39"/>
    <w:rsid w:val="00743B25"/>
    <w:rsid w:val="00743F45"/>
    <w:rsid w:val="007451AE"/>
    <w:rsid w:val="0074787D"/>
    <w:rsid w:val="00747988"/>
    <w:rsid w:val="00750760"/>
    <w:rsid w:val="00751559"/>
    <w:rsid w:val="007617F2"/>
    <w:rsid w:val="00762AD3"/>
    <w:rsid w:val="007630F4"/>
    <w:rsid w:val="007636E5"/>
    <w:rsid w:val="007669DE"/>
    <w:rsid w:val="00767E0B"/>
    <w:rsid w:val="00772726"/>
    <w:rsid w:val="007739F6"/>
    <w:rsid w:val="00781A93"/>
    <w:rsid w:val="00784867"/>
    <w:rsid w:val="007860A3"/>
    <w:rsid w:val="0079109E"/>
    <w:rsid w:val="007914F7"/>
    <w:rsid w:val="007925A3"/>
    <w:rsid w:val="00792A08"/>
    <w:rsid w:val="00792F6A"/>
    <w:rsid w:val="00795E61"/>
    <w:rsid w:val="0079791B"/>
    <w:rsid w:val="007A28F2"/>
    <w:rsid w:val="007A31EB"/>
    <w:rsid w:val="007A35F9"/>
    <w:rsid w:val="007A399D"/>
    <w:rsid w:val="007B14AA"/>
    <w:rsid w:val="007B1CAB"/>
    <w:rsid w:val="007B223F"/>
    <w:rsid w:val="007B34CB"/>
    <w:rsid w:val="007B3959"/>
    <w:rsid w:val="007B4480"/>
    <w:rsid w:val="007C2F3B"/>
    <w:rsid w:val="007C3746"/>
    <w:rsid w:val="007C3C12"/>
    <w:rsid w:val="007C5BC3"/>
    <w:rsid w:val="007C6A27"/>
    <w:rsid w:val="007D4C0C"/>
    <w:rsid w:val="007D665A"/>
    <w:rsid w:val="007D6E0F"/>
    <w:rsid w:val="007D743E"/>
    <w:rsid w:val="007D7A0E"/>
    <w:rsid w:val="007E0151"/>
    <w:rsid w:val="007E025F"/>
    <w:rsid w:val="007E4B42"/>
    <w:rsid w:val="007F239B"/>
    <w:rsid w:val="007F3C59"/>
    <w:rsid w:val="007F4B45"/>
    <w:rsid w:val="007F6EA4"/>
    <w:rsid w:val="00803C61"/>
    <w:rsid w:val="008045D1"/>
    <w:rsid w:val="00805DB1"/>
    <w:rsid w:val="008068AB"/>
    <w:rsid w:val="008108BF"/>
    <w:rsid w:val="00811C16"/>
    <w:rsid w:val="0081223C"/>
    <w:rsid w:val="00813C34"/>
    <w:rsid w:val="008170F3"/>
    <w:rsid w:val="00823EA8"/>
    <w:rsid w:val="008272A6"/>
    <w:rsid w:val="00831231"/>
    <w:rsid w:val="00831F4A"/>
    <w:rsid w:val="00832F26"/>
    <w:rsid w:val="00833C24"/>
    <w:rsid w:val="00834330"/>
    <w:rsid w:val="00834503"/>
    <w:rsid w:val="00835280"/>
    <w:rsid w:val="00836505"/>
    <w:rsid w:val="0083719D"/>
    <w:rsid w:val="00846493"/>
    <w:rsid w:val="00851139"/>
    <w:rsid w:val="00852D7E"/>
    <w:rsid w:val="008539E5"/>
    <w:rsid w:val="00854773"/>
    <w:rsid w:val="008611B0"/>
    <w:rsid w:val="00870F88"/>
    <w:rsid w:val="008719E8"/>
    <w:rsid w:val="0087210B"/>
    <w:rsid w:val="00872FB6"/>
    <w:rsid w:val="00873A37"/>
    <w:rsid w:val="00873C3C"/>
    <w:rsid w:val="00874A2A"/>
    <w:rsid w:val="00875AA4"/>
    <w:rsid w:val="008803CF"/>
    <w:rsid w:val="00882D3E"/>
    <w:rsid w:val="008836DC"/>
    <w:rsid w:val="0088372E"/>
    <w:rsid w:val="00884D53"/>
    <w:rsid w:val="00891A5A"/>
    <w:rsid w:val="008966C5"/>
    <w:rsid w:val="008A08F6"/>
    <w:rsid w:val="008A14B7"/>
    <w:rsid w:val="008A1FE7"/>
    <w:rsid w:val="008A2946"/>
    <w:rsid w:val="008A5378"/>
    <w:rsid w:val="008A6D9C"/>
    <w:rsid w:val="008B7F6A"/>
    <w:rsid w:val="008C1BFE"/>
    <w:rsid w:val="008C349A"/>
    <w:rsid w:val="008C67DD"/>
    <w:rsid w:val="008D0080"/>
    <w:rsid w:val="008D05A1"/>
    <w:rsid w:val="008D35F7"/>
    <w:rsid w:val="008D4CC8"/>
    <w:rsid w:val="008D4CDB"/>
    <w:rsid w:val="008D76BD"/>
    <w:rsid w:val="008D7E8A"/>
    <w:rsid w:val="008E185B"/>
    <w:rsid w:val="008E3681"/>
    <w:rsid w:val="008E47A7"/>
    <w:rsid w:val="008E61A4"/>
    <w:rsid w:val="008E6797"/>
    <w:rsid w:val="008F15D7"/>
    <w:rsid w:val="008F1E06"/>
    <w:rsid w:val="00900A65"/>
    <w:rsid w:val="009018D5"/>
    <w:rsid w:val="009023D6"/>
    <w:rsid w:val="00906836"/>
    <w:rsid w:val="009076F6"/>
    <w:rsid w:val="00910BA0"/>
    <w:rsid w:val="00916F99"/>
    <w:rsid w:val="00917A63"/>
    <w:rsid w:val="00917CC4"/>
    <w:rsid w:val="00917D83"/>
    <w:rsid w:val="009243ED"/>
    <w:rsid w:val="00925142"/>
    <w:rsid w:val="00927100"/>
    <w:rsid w:val="00927EEA"/>
    <w:rsid w:val="00932DFE"/>
    <w:rsid w:val="0093357B"/>
    <w:rsid w:val="009430E2"/>
    <w:rsid w:val="00945A24"/>
    <w:rsid w:val="00947E95"/>
    <w:rsid w:val="009517B8"/>
    <w:rsid w:val="00954EF5"/>
    <w:rsid w:val="00957252"/>
    <w:rsid w:val="009579A1"/>
    <w:rsid w:val="00957F1C"/>
    <w:rsid w:val="00960F96"/>
    <w:rsid w:val="009636E5"/>
    <w:rsid w:val="00965190"/>
    <w:rsid w:val="009677F8"/>
    <w:rsid w:val="0097243F"/>
    <w:rsid w:val="00972A75"/>
    <w:rsid w:val="0097313C"/>
    <w:rsid w:val="0097329D"/>
    <w:rsid w:val="00976218"/>
    <w:rsid w:val="00977D0C"/>
    <w:rsid w:val="00981355"/>
    <w:rsid w:val="00983B2B"/>
    <w:rsid w:val="00984C01"/>
    <w:rsid w:val="0099189A"/>
    <w:rsid w:val="00991B8C"/>
    <w:rsid w:val="00996BBA"/>
    <w:rsid w:val="009A0856"/>
    <w:rsid w:val="009A543E"/>
    <w:rsid w:val="009B030D"/>
    <w:rsid w:val="009B09B3"/>
    <w:rsid w:val="009B1D92"/>
    <w:rsid w:val="009B289C"/>
    <w:rsid w:val="009B6430"/>
    <w:rsid w:val="009C0C6E"/>
    <w:rsid w:val="009C13AA"/>
    <w:rsid w:val="009C26AA"/>
    <w:rsid w:val="009C28CC"/>
    <w:rsid w:val="009C5409"/>
    <w:rsid w:val="009C621A"/>
    <w:rsid w:val="009C6AB6"/>
    <w:rsid w:val="009C79CC"/>
    <w:rsid w:val="009D2798"/>
    <w:rsid w:val="009D2C70"/>
    <w:rsid w:val="009D4E72"/>
    <w:rsid w:val="009E2875"/>
    <w:rsid w:val="009E2B06"/>
    <w:rsid w:val="009E3010"/>
    <w:rsid w:val="009E5E14"/>
    <w:rsid w:val="009E642C"/>
    <w:rsid w:val="009F06D0"/>
    <w:rsid w:val="009F3E3E"/>
    <w:rsid w:val="009F6173"/>
    <w:rsid w:val="00A000DC"/>
    <w:rsid w:val="00A0255E"/>
    <w:rsid w:val="00A0481A"/>
    <w:rsid w:val="00A04886"/>
    <w:rsid w:val="00A07CAC"/>
    <w:rsid w:val="00A07FEC"/>
    <w:rsid w:val="00A103FB"/>
    <w:rsid w:val="00A108FD"/>
    <w:rsid w:val="00A10AC3"/>
    <w:rsid w:val="00A12307"/>
    <w:rsid w:val="00A132D0"/>
    <w:rsid w:val="00A153F8"/>
    <w:rsid w:val="00A17792"/>
    <w:rsid w:val="00A17EE3"/>
    <w:rsid w:val="00A21082"/>
    <w:rsid w:val="00A212AE"/>
    <w:rsid w:val="00A236C1"/>
    <w:rsid w:val="00A250C5"/>
    <w:rsid w:val="00A264E9"/>
    <w:rsid w:val="00A34779"/>
    <w:rsid w:val="00A349CB"/>
    <w:rsid w:val="00A34B82"/>
    <w:rsid w:val="00A34D78"/>
    <w:rsid w:val="00A3515F"/>
    <w:rsid w:val="00A351C3"/>
    <w:rsid w:val="00A46C2A"/>
    <w:rsid w:val="00A47F89"/>
    <w:rsid w:val="00A5286F"/>
    <w:rsid w:val="00A53881"/>
    <w:rsid w:val="00A54893"/>
    <w:rsid w:val="00A562D4"/>
    <w:rsid w:val="00A613EC"/>
    <w:rsid w:val="00A616F2"/>
    <w:rsid w:val="00A62BFC"/>
    <w:rsid w:val="00A62DBE"/>
    <w:rsid w:val="00A65683"/>
    <w:rsid w:val="00A716A6"/>
    <w:rsid w:val="00A7362F"/>
    <w:rsid w:val="00A73A71"/>
    <w:rsid w:val="00A73E77"/>
    <w:rsid w:val="00A74E07"/>
    <w:rsid w:val="00A75A0E"/>
    <w:rsid w:val="00A80217"/>
    <w:rsid w:val="00A81243"/>
    <w:rsid w:val="00A83F3E"/>
    <w:rsid w:val="00A8663D"/>
    <w:rsid w:val="00A866B6"/>
    <w:rsid w:val="00A87AE9"/>
    <w:rsid w:val="00A913B5"/>
    <w:rsid w:val="00A928DD"/>
    <w:rsid w:val="00A935C5"/>
    <w:rsid w:val="00A9613D"/>
    <w:rsid w:val="00A965C9"/>
    <w:rsid w:val="00A968E9"/>
    <w:rsid w:val="00AA0999"/>
    <w:rsid w:val="00AA19FB"/>
    <w:rsid w:val="00AA22F3"/>
    <w:rsid w:val="00AA2E33"/>
    <w:rsid w:val="00AA4C1B"/>
    <w:rsid w:val="00AA7793"/>
    <w:rsid w:val="00AB0BC6"/>
    <w:rsid w:val="00AB0CA3"/>
    <w:rsid w:val="00AB27A5"/>
    <w:rsid w:val="00AB79AC"/>
    <w:rsid w:val="00AC01FD"/>
    <w:rsid w:val="00AC1982"/>
    <w:rsid w:val="00AC4313"/>
    <w:rsid w:val="00AC55AA"/>
    <w:rsid w:val="00AC6032"/>
    <w:rsid w:val="00AC68FE"/>
    <w:rsid w:val="00AC6A40"/>
    <w:rsid w:val="00AC75EC"/>
    <w:rsid w:val="00AD168A"/>
    <w:rsid w:val="00AD16C1"/>
    <w:rsid w:val="00AD29BE"/>
    <w:rsid w:val="00AD3F9C"/>
    <w:rsid w:val="00AD4CC3"/>
    <w:rsid w:val="00AD5206"/>
    <w:rsid w:val="00AD5F37"/>
    <w:rsid w:val="00AD6C12"/>
    <w:rsid w:val="00AE1BA0"/>
    <w:rsid w:val="00AE543E"/>
    <w:rsid w:val="00AE7300"/>
    <w:rsid w:val="00AF3442"/>
    <w:rsid w:val="00AF3761"/>
    <w:rsid w:val="00AF4600"/>
    <w:rsid w:val="00AF4D39"/>
    <w:rsid w:val="00AF51F8"/>
    <w:rsid w:val="00AF608D"/>
    <w:rsid w:val="00AF679F"/>
    <w:rsid w:val="00B05A38"/>
    <w:rsid w:val="00B05EBB"/>
    <w:rsid w:val="00B1226C"/>
    <w:rsid w:val="00B164EE"/>
    <w:rsid w:val="00B16C0C"/>
    <w:rsid w:val="00B16F9C"/>
    <w:rsid w:val="00B17625"/>
    <w:rsid w:val="00B20CCB"/>
    <w:rsid w:val="00B20F50"/>
    <w:rsid w:val="00B21B1E"/>
    <w:rsid w:val="00B2256D"/>
    <w:rsid w:val="00B26927"/>
    <w:rsid w:val="00B305BB"/>
    <w:rsid w:val="00B316B9"/>
    <w:rsid w:val="00B33EB2"/>
    <w:rsid w:val="00B34712"/>
    <w:rsid w:val="00B3696E"/>
    <w:rsid w:val="00B41536"/>
    <w:rsid w:val="00B45016"/>
    <w:rsid w:val="00B52795"/>
    <w:rsid w:val="00B53C5A"/>
    <w:rsid w:val="00B5588E"/>
    <w:rsid w:val="00B60DEF"/>
    <w:rsid w:val="00B64138"/>
    <w:rsid w:val="00B661CD"/>
    <w:rsid w:val="00B66463"/>
    <w:rsid w:val="00B668F7"/>
    <w:rsid w:val="00B66CD2"/>
    <w:rsid w:val="00B716F0"/>
    <w:rsid w:val="00B72EBF"/>
    <w:rsid w:val="00B74F67"/>
    <w:rsid w:val="00B75683"/>
    <w:rsid w:val="00B81509"/>
    <w:rsid w:val="00B848B0"/>
    <w:rsid w:val="00B86DFA"/>
    <w:rsid w:val="00B86EF3"/>
    <w:rsid w:val="00B91FB7"/>
    <w:rsid w:val="00B954DF"/>
    <w:rsid w:val="00B9589C"/>
    <w:rsid w:val="00B96B00"/>
    <w:rsid w:val="00B97076"/>
    <w:rsid w:val="00BB110D"/>
    <w:rsid w:val="00BB198F"/>
    <w:rsid w:val="00BB1C14"/>
    <w:rsid w:val="00BB600F"/>
    <w:rsid w:val="00BB7899"/>
    <w:rsid w:val="00BC35C7"/>
    <w:rsid w:val="00BC509D"/>
    <w:rsid w:val="00BC6D5B"/>
    <w:rsid w:val="00BC7110"/>
    <w:rsid w:val="00BD622E"/>
    <w:rsid w:val="00BE004A"/>
    <w:rsid w:val="00BE066E"/>
    <w:rsid w:val="00BE0DB2"/>
    <w:rsid w:val="00BE2549"/>
    <w:rsid w:val="00BE3507"/>
    <w:rsid w:val="00BE5075"/>
    <w:rsid w:val="00BE693D"/>
    <w:rsid w:val="00BE7F42"/>
    <w:rsid w:val="00BF3012"/>
    <w:rsid w:val="00BF39FE"/>
    <w:rsid w:val="00BF3A86"/>
    <w:rsid w:val="00BF42C1"/>
    <w:rsid w:val="00BF67AA"/>
    <w:rsid w:val="00BF697E"/>
    <w:rsid w:val="00BF6FDA"/>
    <w:rsid w:val="00C000D7"/>
    <w:rsid w:val="00C01472"/>
    <w:rsid w:val="00C018CD"/>
    <w:rsid w:val="00C01D4E"/>
    <w:rsid w:val="00C02779"/>
    <w:rsid w:val="00C02AB5"/>
    <w:rsid w:val="00C03433"/>
    <w:rsid w:val="00C04E7E"/>
    <w:rsid w:val="00C04F6B"/>
    <w:rsid w:val="00C10571"/>
    <w:rsid w:val="00C111D5"/>
    <w:rsid w:val="00C1546E"/>
    <w:rsid w:val="00C170BD"/>
    <w:rsid w:val="00C2036C"/>
    <w:rsid w:val="00C20FCC"/>
    <w:rsid w:val="00C24AB6"/>
    <w:rsid w:val="00C31B50"/>
    <w:rsid w:val="00C33AB3"/>
    <w:rsid w:val="00C369C9"/>
    <w:rsid w:val="00C37627"/>
    <w:rsid w:val="00C42151"/>
    <w:rsid w:val="00C423CC"/>
    <w:rsid w:val="00C4485A"/>
    <w:rsid w:val="00C45B45"/>
    <w:rsid w:val="00C506E1"/>
    <w:rsid w:val="00C50D9E"/>
    <w:rsid w:val="00C52465"/>
    <w:rsid w:val="00C5327F"/>
    <w:rsid w:val="00C55623"/>
    <w:rsid w:val="00C571C5"/>
    <w:rsid w:val="00C605B6"/>
    <w:rsid w:val="00C61EFC"/>
    <w:rsid w:val="00C64891"/>
    <w:rsid w:val="00C66F5E"/>
    <w:rsid w:val="00C730BD"/>
    <w:rsid w:val="00C743CD"/>
    <w:rsid w:val="00C74E72"/>
    <w:rsid w:val="00C81C2B"/>
    <w:rsid w:val="00C94A22"/>
    <w:rsid w:val="00C95D88"/>
    <w:rsid w:val="00C95F74"/>
    <w:rsid w:val="00CA19BB"/>
    <w:rsid w:val="00CA1D55"/>
    <w:rsid w:val="00CA528F"/>
    <w:rsid w:val="00CA7398"/>
    <w:rsid w:val="00CA7564"/>
    <w:rsid w:val="00CA75FA"/>
    <w:rsid w:val="00CA7DD6"/>
    <w:rsid w:val="00CB027B"/>
    <w:rsid w:val="00CB0B88"/>
    <w:rsid w:val="00CB0E65"/>
    <w:rsid w:val="00CB1F4D"/>
    <w:rsid w:val="00CB1F8A"/>
    <w:rsid w:val="00CB3873"/>
    <w:rsid w:val="00CB71B0"/>
    <w:rsid w:val="00CB7392"/>
    <w:rsid w:val="00CC15F1"/>
    <w:rsid w:val="00CC1839"/>
    <w:rsid w:val="00CC69BF"/>
    <w:rsid w:val="00CC6CA9"/>
    <w:rsid w:val="00CC7A0C"/>
    <w:rsid w:val="00CC7C02"/>
    <w:rsid w:val="00CD3187"/>
    <w:rsid w:val="00CD5DF0"/>
    <w:rsid w:val="00CD770F"/>
    <w:rsid w:val="00CD7B3D"/>
    <w:rsid w:val="00CE04CF"/>
    <w:rsid w:val="00CE08F9"/>
    <w:rsid w:val="00CE09FA"/>
    <w:rsid w:val="00CE203F"/>
    <w:rsid w:val="00CF01DB"/>
    <w:rsid w:val="00CF0F1C"/>
    <w:rsid w:val="00CF6E52"/>
    <w:rsid w:val="00D00792"/>
    <w:rsid w:val="00D03A34"/>
    <w:rsid w:val="00D04ADE"/>
    <w:rsid w:val="00D113D7"/>
    <w:rsid w:val="00D21123"/>
    <w:rsid w:val="00D26BB1"/>
    <w:rsid w:val="00D27C98"/>
    <w:rsid w:val="00D301A5"/>
    <w:rsid w:val="00D34386"/>
    <w:rsid w:val="00D351DF"/>
    <w:rsid w:val="00D3718A"/>
    <w:rsid w:val="00D4492C"/>
    <w:rsid w:val="00D46199"/>
    <w:rsid w:val="00D463B0"/>
    <w:rsid w:val="00D469B0"/>
    <w:rsid w:val="00D4786D"/>
    <w:rsid w:val="00D54D68"/>
    <w:rsid w:val="00D558BD"/>
    <w:rsid w:val="00D562B4"/>
    <w:rsid w:val="00D568DC"/>
    <w:rsid w:val="00D5777F"/>
    <w:rsid w:val="00D61718"/>
    <w:rsid w:val="00D62C1B"/>
    <w:rsid w:val="00D71790"/>
    <w:rsid w:val="00D7279C"/>
    <w:rsid w:val="00D7289B"/>
    <w:rsid w:val="00D75039"/>
    <w:rsid w:val="00D750C3"/>
    <w:rsid w:val="00D7742A"/>
    <w:rsid w:val="00D77EFF"/>
    <w:rsid w:val="00D852BF"/>
    <w:rsid w:val="00D8549F"/>
    <w:rsid w:val="00D8739E"/>
    <w:rsid w:val="00D87B34"/>
    <w:rsid w:val="00D9081D"/>
    <w:rsid w:val="00D91778"/>
    <w:rsid w:val="00D9203C"/>
    <w:rsid w:val="00D93BF4"/>
    <w:rsid w:val="00D962F8"/>
    <w:rsid w:val="00D97CFE"/>
    <w:rsid w:val="00DA1631"/>
    <w:rsid w:val="00DA548D"/>
    <w:rsid w:val="00DB2C37"/>
    <w:rsid w:val="00DB53CE"/>
    <w:rsid w:val="00DB5CC1"/>
    <w:rsid w:val="00DB6B44"/>
    <w:rsid w:val="00DB6F1C"/>
    <w:rsid w:val="00DB7131"/>
    <w:rsid w:val="00DC0EAF"/>
    <w:rsid w:val="00DC238C"/>
    <w:rsid w:val="00DC6266"/>
    <w:rsid w:val="00DD124D"/>
    <w:rsid w:val="00DD554B"/>
    <w:rsid w:val="00DD5F67"/>
    <w:rsid w:val="00DD75D0"/>
    <w:rsid w:val="00DE0FB8"/>
    <w:rsid w:val="00DE1210"/>
    <w:rsid w:val="00DE2B23"/>
    <w:rsid w:val="00DE64D4"/>
    <w:rsid w:val="00DF0766"/>
    <w:rsid w:val="00E01A6D"/>
    <w:rsid w:val="00E031CA"/>
    <w:rsid w:val="00E03D9E"/>
    <w:rsid w:val="00E074C7"/>
    <w:rsid w:val="00E10704"/>
    <w:rsid w:val="00E148D3"/>
    <w:rsid w:val="00E17F40"/>
    <w:rsid w:val="00E25775"/>
    <w:rsid w:val="00E305EC"/>
    <w:rsid w:val="00E312BF"/>
    <w:rsid w:val="00E32C8F"/>
    <w:rsid w:val="00E36306"/>
    <w:rsid w:val="00E41283"/>
    <w:rsid w:val="00E44199"/>
    <w:rsid w:val="00E47C30"/>
    <w:rsid w:val="00E5081C"/>
    <w:rsid w:val="00E51F86"/>
    <w:rsid w:val="00E5375E"/>
    <w:rsid w:val="00E632BC"/>
    <w:rsid w:val="00E6456F"/>
    <w:rsid w:val="00E64CD9"/>
    <w:rsid w:val="00E71963"/>
    <w:rsid w:val="00E7315D"/>
    <w:rsid w:val="00E764F9"/>
    <w:rsid w:val="00E838F7"/>
    <w:rsid w:val="00E83B65"/>
    <w:rsid w:val="00E8585F"/>
    <w:rsid w:val="00E926D7"/>
    <w:rsid w:val="00E92BE2"/>
    <w:rsid w:val="00E93B54"/>
    <w:rsid w:val="00E95EEB"/>
    <w:rsid w:val="00EA034C"/>
    <w:rsid w:val="00EA357B"/>
    <w:rsid w:val="00EB053A"/>
    <w:rsid w:val="00EB12DA"/>
    <w:rsid w:val="00EB3651"/>
    <w:rsid w:val="00EB529F"/>
    <w:rsid w:val="00EC048D"/>
    <w:rsid w:val="00EC279B"/>
    <w:rsid w:val="00EC5630"/>
    <w:rsid w:val="00EC5C7E"/>
    <w:rsid w:val="00ED1094"/>
    <w:rsid w:val="00ED19A9"/>
    <w:rsid w:val="00ED2380"/>
    <w:rsid w:val="00ED26FD"/>
    <w:rsid w:val="00ED2918"/>
    <w:rsid w:val="00ED43C7"/>
    <w:rsid w:val="00ED4B85"/>
    <w:rsid w:val="00ED50FD"/>
    <w:rsid w:val="00ED5524"/>
    <w:rsid w:val="00ED66B6"/>
    <w:rsid w:val="00ED77FC"/>
    <w:rsid w:val="00EE4183"/>
    <w:rsid w:val="00EE4D14"/>
    <w:rsid w:val="00EE4D1D"/>
    <w:rsid w:val="00EF51C1"/>
    <w:rsid w:val="00F0109E"/>
    <w:rsid w:val="00F012D2"/>
    <w:rsid w:val="00F01F95"/>
    <w:rsid w:val="00F02731"/>
    <w:rsid w:val="00F10734"/>
    <w:rsid w:val="00F11504"/>
    <w:rsid w:val="00F14F7D"/>
    <w:rsid w:val="00F21F4A"/>
    <w:rsid w:val="00F24374"/>
    <w:rsid w:val="00F26C64"/>
    <w:rsid w:val="00F27D0C"/>
    <w:rsid w:val="00F320D3"/>
    <w:rsid w:val="00F35B2A"/>
    <w:rsid w:val="00F42ADD"/>
    <w:rsid w:val="00F4360C"/>
    <w:rsid w:val="00F44DE8"/>
    <w:rsid w:val="00F462D2"/>
    <w:rsid w:val="00F51204"/>
    <w:rsid w:val="00F5297A"/>
    <w:rsid w:val="00F54D35"/>
    <w:rsid w:val="00F565D6"/>
    <w:rsid w:val="00F6165D"/>
    <w:rsid w:val="00F61CF8"/>
    <w:rsid w:val="00F64F61"/>
    <w:rsid w:val="00F7063A"/>
    <w:rsid w:val="00F71008"/>
    <w:rsid w:val="00F72D4B"/>
    <w:rsid w:val="00F72E3F"/>
    <w:rsid w:val="00F747C0"/>
    <w:rsid w:val="00F777AC"/>
    <w:rsid w:val="00F77DCA"/>
    <w:rsid w:val="00F822BC"/>
    <w:rsid w:val="00F83B19"/>
    <w:rsid w:val="00F90A5F"/>
    <w:rsid w:val="00F914C6"/>
    <w:rsid w:val="00F91A45"/>
    <w:rsid w:val="00F938AB"/>
    <w:rsid w:val="00F9459A"/>
    <w:rsid w:val="00F94BB4"/>
    <w:rsid w:val="00F95391"/>
    <w:rsid w:val="00FA0B7E"/>
    <w:rsid w:val="00FA3370"/>
    <w:rsid w:val="00FA34B8"/>
    <w:rsid w:val="00FA5F87"/>
    <w:rsid w:val="00FB01CF"/>
    <w:rsid w:val="00FB13B7"/>
    <w:rsid w:val="00FB18D4"/>
    <w:rsid w:val="00FB457F"/>
    <w:rsid w:val="00FB5A91"/>
    <w:rsid w:val="00FB75B1"/>
    <w:rsid w:val="00FC01B3"/>
    <w:rsid w:val="00FC0874"/>
    <w:rsid w:val="00FC251A"/>
    <w:rsid w:val="00FC4B1D"/>
    <w:rsid w:val="00FC7BB1"/>
    <w:rsid w:val="00FD0D82"/>
    <w:rsid w:val="00FD5365"/>
    <w:rsid w:val="00FD5976"/>
    <w:rsid w:val="00FD6CC6"/>
    <w:rsid w:val="00FD6E43"/>
    <w:rsid w:val="00FD744E"/>
    <w:rsid w:val="00FE179E"/>
    <w:rsid w:val="00FE214E"/>
    <w:rsid w:val="00FF2819"/>
    <w:rsid w:val="00FF291A"/>
    <w:rsid w:val="00FF2AC6"/>
    <w:rsid w:val="00FF40C6"/>
    <w:rsid w:val="00FF47DD"/>
    <w:rsid w:val="00FF4B5C"/>
    <w:rsid w:val="4792E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7093A"/>
  <w15:docId w15:val="{CE109C93-05B6-411A-B3CF-10EE283D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D1D"/>
    <w:pPr>
      <w:spacing w:before="120" w:after="80"/>
    </w:pPr>
    <w:rPr>
      <w:rFonts w:ascii="Arial" w:hAnsi="Arial" w:cs="Arial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E4D1D"/>
    <w:pPr>
      <w:keepNext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E4D1D"/>
    <w:pPr>
      <w:keepNext/>
      <w:spacing w:before="240"/>
      <w:outlineLvl w:val="1"/>
    </w:pPr>
    <w:rPr>
      <w:b/>
      <w:bCs/>
      <w:color w:val="80000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93512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D7E8A"/>
    <w:rPr>
      <w:rFonts w:ascii="Cambria" w:hAnsi="Cambria" w:cs="Cambria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D7E8A"/>
    <w:rPr>
      <w:rFonts w:ascii="Cambria" w:hAnsi="Cambria" w:cs="Cambria"/>
      <w:b/>
      <w:bCs/>
      <w:i/>
      <w:iCs/>
      <w:sz w:val="28"/>
      <w:szCs w:val="28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493512"/>
    <w:rPr>
      <w:rFonts w:ascii="Calibri" w:hAnsi="Calibri" w:cs="Calibri"/>
      <w:b/>
      <w:bCs/>
      <w:sz w:val="28"/>
      <w:szCs w:val="28"/>
      <w:lang w:val="en-GB" w:eastAsia="en-GB"/>
    </w:rPr>
  </w:style>
  <w:style w:type="paragraph" w:styleId="NormalWeb">
    <w:name w:val="Normal (Web)"/>
    <w:basedOn w:val="Normal"/>
    <w:uiPriority w:val="99"/>
    <w:rsid w:val="00EE4D1D"/>
    <w:pPr>
      <w:spacing w:before="0" w:after="157"/>
    </w:pPr>
    <w:rPr>
      <w:sz w:val="24"/>
      <w:szCs w:val="24"/>
      <w:lang w:val="de-DE" w:eastAsia="de-DE"/>
    </w:rPr>
  </w:style>
  <w:style w:type="paragraph" w:customStyle="1" w:styleId="InsertTranslationhereChar">
    <w:name w:val="Insert Translation here Char"/>
    <w:basedOn w:val="Normal"/>
    <w:link w:val="InsertTranslationhereCharChar"/>
    <w:uiPriority w:val="99"/>
    <w:rsid w:val="00EE4D1D"/>
    <w:rPr>
      <w:i/>
      <w:iCs/>
    </w:rPr>
  </w:style>
  <w:style w:type="paragraph" w:customStyle="1" w:styleId="Char">
    <w:name w:val="Char"/>
    <w:basedOn w:val="Normal"/>
    <w:uiPriority w:val="99"/>
    <w:rsid w:val="00EE4D1D"/>
    <w:pPr>
      <w:spacing w:before="0" w:after="160" w:line="240" w:lineRule="exact"/>
    </w:pPr>
    <w:rPr>
      <w:rFonts w:ascii="Verdana" w:hAnsi="Verdana" w:cs="Verdana"/>
      <w:lang w:eastAsia="en-US"/>
    </w:rPr>
  </w:style>
  <w:style w:type="character" w:customStyle="1" w:styleId="InsertTranslationhereCharChar">
    <w:name w:val="Insert Translation here Char Char"/>
    <w:basedOn w:val="DefaultParagraphFont"/>
    <w:link w:val="InsertTranslationhereChar"/>
    <w:uiPriority w:val="99"/>
    <w:locked/>
    <w:rsid w:val="00EE4D1D"/>
    <w:rPr>
      <w:rFonts w:ascii="Arial" w:hAnsi="Arial" w:cs="Arial"/>
      <w:i/>
      <w:iCs/>
      <w:sz w:val="22"/>
      <w:szCs w:val="22"/>
      <w:lang w:val="en-GB" w:eastAsia="en-GB"/>
    </w:rPr>
  </w:style>
  <w:style w:type="paragraph" w:styleId="Header">
    <w:name w:val="header"/>
    <w:basedOn w:val="Normal"/>
    <w:link w:val="HeaderChar"/>
    <w:uiPriority w:val="99"/>
    <w:rsid w:val="00CC69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D7E8A"/>
    <w:rPr>
      <w:rFonts w:ascii="Arial" w:hAnsi="Arial" w:cs="Arial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rsid w:val="00CC69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D7E8A"/>
    <w:rPr>
      <w:rFonts w:ascii="Arial" w:hAnsi="Arial" w:cs="Arial"/>
      <w:sz w:val="20"/>
      <w:szCs w:val="20"/>
      <w:lang w:val="en-GB" w:eastAsia="en-GB"/>
    </w:rPr>
  </w:style>
  <w:style w:type="character" w:styleId="PageNumber">
    <w:name w:val="page number"/>
    <w:basedOn w:val="DefaultParagraphFont"/>
    <w:uiPriority w:val="99"/>
    <w:rsid w:val="00CC69BF"/>
    <w:rPr>
      <w:rFonts w:cs="Times New Roman"/>
    </w:rPr>
  </w:style>
  <w:style w:type="character" w:styleId="Hyperlink">
    <w:name w:val="Hyperlink"/>
    <w:basedOn w:val="DefaultParagraphFont"/>
    <w:uiPriority w:val="99"/>
    <w:rsid w:val="00705366"/>
    <w:rPr>
      <w:rFonts w:cs="Times New Roman"/>
      <w:color w:val="0000FF"/>
      <w:u w:val="single"/>
    </w:rPr>
  </w:style>
  <w:style w:type="paragraph" w:customStyle="1" w:styleId="Char1">
    <w:name w:val="Char1"/>
    <w:basedOn w:val="Normal"/>
    <w:uiPriority w:val="99"/>
    <w:rsid w:val="00A81243"/>
    <w:pPr>
      <w:spacing w:before="0" w:after="160" w:line="240" w:lineRule="exact"/>
    </w:pPr>
    <w:rPr>
      <w:rFonts w:ascii="Verdana" w:hAnsi="Verdana" w:cs="Verdan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062C7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62C78"/>
    <w:rPr>
      <w:rFonts w:ascii="Tahoma" w:hAnsi="Tahoma" w:cs="Tahoma"/>
      <w:sz w:val="16"/>
      <w:szCs w:val="16"/>
      <w:lang w:val="en-GB" w:eastAsia="en-GB"/>
    </w:rPr>
  </w:style>
  <w:style w:type="character" w:styleId="CommentReference">
    <w:name w:val="annotation reference"/>
    <w:basedOn w:val="DefaultParagraphFont"/>
    <w:uiPriority w:val="99"/>
    <w:rsid w:val="00DC0EA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C0EAF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DC0EAF"/>
    <w:rPr>
      <w:rFonts w:ascii="Arial" w:hAnsi="Arial" w:cs="Arial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C0E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DC0EAF"/>
    <w:rPr>
      <w:rFonts w:ascii="Arial" w:hAnsi="Arial" w:cs="Arial"/>
      <w:b/>
      <w:bCs/>
      <w:lang w:val="en-GB" w:eastAsia="en-GB"/>
    </w:rPr>
  </w:style>
  <w:style w:type="paragraph" w:styleId="ListParagraph">
    <w:name w:val="List Paragraph"/>
    <w:basedOn w:val="Normal"/>
    <w:uiPriority w:val="34"/>
    <w:qFormat/>
    <w:rsid w:val="00601ED8"/>
    <w:pPr>
      <w:ind w:left="720"/>
      <w:contextualSpacing/>
    </w:pPr>
  </w:style>
  <w:style w:type="table" w:styleId="TableGrid">
    <w:name w:val="Table Grid"/>
    <w:basedOn w:val="TableNormal"/>
    <w:locked/>
    <w:rsid w:val="007202E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85477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graphtitle">
    <w:name w:val="paragraphtitle"/>
    <w:basedOn w:val="Normal"/>
    <w:rsid w:val="00AA4C1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129AB"/>
    <w:rPr>
      <w:color w:val="800080" w:themeColor="followedHyperlink"/>
      <w:u w:val="single"/>
    </w:rPr>
  </w:style>
  <w:style w:type="paragraph" w:customStyle="1" w:styleId="BodyCopy">
    <w:name w:val="Body Copy"/>
    <w:basedOn w:val="Normal"/>
    <w:qFormat/>
    <w:rsid w:val="000009D6"/>
    <w:pPr>
      <w:widowControl w:val="0"/>
      <w:autoSpaceDE w:val="0"/>
      <w:autoSpaceDN w:val="0"/>
      <w:adjustRightInd w:val="0"/>
      <w:spacing w:before="0" w:after="0"/>
    </w:pPr>
    <w:rPr>
      <w:rFonts w:eastAsia="Cambria" w:cs="Times New Roman"/>
      <w:noProof/>
      <w:color w:val="262626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009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0098"/>
    <w:rPr>
      <w:rFonts w:ascii="Tahoma" w:hAnsi="Tahoma" w:cs="Tahoma"/>
      <w:sz w:val="16"/>
      <w:szCs w:val="16"/>
      <w:lang w:eastAsia="en-GB"/>
    </w:rPr>
  </w:style>
  <w:style w:type="paragraph" w:styleId="Title">
    <w:name w:val="Title"/>
    <w:basedOn w:val="Normal"/>
    <w:next w:val="Normal"/>
    <w:link w:val="TitleChar"/>
    <w:qFormat/>
    <w:locked/>
    <w:rsid w:val="00AC6032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C6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5D3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locked/>
    <w:rsid w:val="00A108F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224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8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43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05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69574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1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88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460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516997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single" w:sz="24" w:space="2" w:color="E0E9F0"/>
                                                            <w:left w:val="single" w:sz="24" w:space="8" w:color="E0E9F0"/>
                                                            <w:bottom w:val="single" w:sz="24" w:space="2" w:color="E0E9F0"/>
                                                            <w:right w:val="single" w:sz="24" w:space="8" w:color="E0E9F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1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92771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64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19898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3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59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9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86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74005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single" w:sz="24" w:space="2" w:color="E0E9F0"/>
                                                            <w:left w:val="single" w:sz="24" w:space="8" w:color="E0E9F0"/>
                                                            <w:bottom w:val="single" w:sz="24" w:space="2" w:color="E0E9F0"/>
                                                            <w:right w:val="single" w:sz="24" w:space="8" w:color="E0E9F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6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9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6017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4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09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48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1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9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9932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79952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79933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34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36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38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79937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79947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50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79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9057">
                      <w:marLeft w:val="0"/>
                      <w:marRight w:val="0"/>
                      <w:marTop w:val="0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2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9349">
                      <w:marLeft w:val="0"/>
                      <w:marRight w:val="0"/>
                      <w:marTop w:val="0"/>
                      <w:marBottom w:val="1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2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6328">
                      <w:marLeft w:val="0"/>
                      <w:marRight w:val="0"/>
                      <w:marTop w:val="0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4697">
                      <w:marLeft w:val="0"/>
                      <w:marRight w:val="0"/>
                      <w:marTop w:val="0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ittsburgh.va.gov/locations/beaver.asp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pittsburgh.va.gov/locations/HJ-heinz.asp" TargetMode="External"/><Relationship Id="rId17" Type="http://schemas.openxmlformats.org/officeDocument/2006/relationships/hyperlink" Target="https://www.pittsburgh.va.gov/locations/westmoreland.as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pittsburgh.va.gov/locations/washington.as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ittsburgh.va.gov/locations/university-drive.asp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pittsburgh.va.gov/locations/fayette.asp" TargetMode="Externa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pittsburgh.va.gov/locations/belmon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8FE99A450F06408CCA08473FA83F6B" ma:contentTypeVersion="0" ma:contentTypeDescription="Create a new document." ma:contentTypeScope="" ma:versionID="7a57807058b15558033e7e596be6539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94A3EC-FC80-423C-BABB-419A61B0F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4A2AF36-2A54-477E-B356-28811016D2D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3A51C67-81CE-4DBB-A12C-71D002A767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D7A01E-7D23-4657-8EEE-AEA34CD8D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Webcopydeck Product Center Homepage</vt:lpstr>
    </vt:vector>
  </TitlesOfParts>
  <Company>Autodesk, Inc.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Webcopydeck Product Center Homepage</dc:title>
  <dc:creator>Brenda Benner</dc:creator>
  <cp:lastModifiedBy>Lee, Jennifer Y.</cp:lastModifiedBy>
  <cp:revision>7</cp:revision>
  <cp:lastPrinted>2007-12-10T17:32:00Z</cp:lastPrinted>
  <dcterms:created xsi:type="dcterms:W3CDTF">2019-02-06T03:00:00Z</dcterms:created>
  <dcterms:modified xsi:type="dcterms:W3CDTF">2019-02-06T04:11:00Z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0x010100478FE99A450F06408CCA08473FA83F6B</vt:lpwstr>
  </property>
</Properties>
</file>